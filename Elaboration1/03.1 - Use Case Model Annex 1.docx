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Use Case Model – Annex 1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rFonts w:ascii="Calibri Light" w:hAnsi="Calibri Light" w:eastAsia="" w:cs="" w:cstheme="majorBidi" w:eastAsiaTheme="majorEastAsia"/>
          <w:color w:val="auto"/>
          <w:spacing w:val="-10"/>
          <w:kern w:val="2"/>
          <w:sz w:val="56"/>
          <w:szCs w:val="56"/>
          <w:lang w:val="en-US" w:eastAsia="en-US" w:bidi="ar-SA"/>
        </w:rPr>
      </w:pPr>
      <w:bookmarkStart w:id="1" w:name="ProjectName"/>
      <w:r>
        <w:rPr>
          <w:rFonts w:eastAsia="" w:cs="" w:cstheme="majorBidi" w:eastAsiaTheme="majorEastAsia"/>
          <w:color w:val="auto"/>
          <w:spacing w:val="-10"/>
          <w:kern w:val="2"/>
          <w:sz w:val="56"/>
          <w:szCs w:val="56"/>
          <w:lang w:val="en-US" w:eastAsia="en-US" w:bidi="ar-SA"/>
        </w:rPr>
        <w:t>Hotel Reservation</w:t>
      </w:r>
      <w:bookmarkEnd w:id="1"/>
    </w:p>
    <w:p>
      <w:pPr>
        <w:pStyle w:val="Title"/>
        <w:rPr/>
      </w:pPr>
      <w:r>
        <w:rPr/>
        <w:t xml:space="preserve">System   </w:t>
      </w:r>
    </w:p>
    <w:p>
      <w:pPr>
        <w:pStyle w:val="Normal"/>
        <w:rPr/>
      </w:pPr>
      <w:r>
        <w:rPr/>
      </w:r>
    </w:p>
    <w:p>
      <w:pPr>
        <w:pStyle w:val="Title"/>
        <w:rPr/>
      </w:pPr>
      <w:bookmarkStart w:id="2" w:name="UCTitel"/>
      <w:r>
        <w:rPr>
          <w:rFonts w:eastAsia="" w:cs="" w:cstheme="majorBidi" w:eastAsiaTheme="majorEastAsia"/>
          <w:color w:val="auto"/>
          <w:spacing w:val="-10"/>
          <w:kern w:val="2"/>
          <w:sz w:val="56"/>
          <w:szCs w:val="56"/>
          <w:lang w:val="en-US" w:eastAsia="en-US" w:bidi="ar-SA"/>
        </w:rPr>
        <w:t>Manage Hotel Room Listing</w:t>
      </w:r>
      <w:bookmarkEnd w:id="2"/>
    </w:p>
    <w:p>
      <w:pPr>
        <w:pStyle w:val="Title"/>
        <w:rPr/>
      </w:pPr>
      <w:r>
        <w:rPr/>
        <w:t>Fully Dressed Use Case</w:t>
      </w:r>
    </w:p>
    <w:p>
      <w:pPr>
        <w:pStyle w:val="Title"/>
        <w:rPr>
          <w:sz w:val="16"/>
          <w:szCs w:val="16"/>
        </w:rPr>
      </w:pPr>
      <w:r>
        <w:rPr>
          <w:sz w:val="16"/>
          <w:szCs w:val="16"/>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4">
              <w:ins w:id="0" w:author="Unknown Author" w:date="2021-11-13T15:32:40Z">
                <w:r>
                  <w:rPr>
                    <w:rStyle w:val="ListLabel10"/>
                    <w:rFonts w:eastAsia="Calibri" w:cs="" w:cstheme="minorBidi" w:eastAsiaTheme="minorHAnsi"/>
                    <w:color w:val="auto"/>
                    <w:kern w:val="0"/>
                    <w:sz w:val="22"/>
                    <w:szCs w:val="22"/>
                    <w:lang w:val="en-US" w:eastAsia="en-US" w:bidi="ar-SA"/>
                  </w:rPr>
                  <w:t>Chief Software Architect</w:t>
                </w:r>
              </w:ins>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899"/>
        <w:gridCol w:w="1865"/>
        <w:gridCol w:w="6394"/>
        <w:gridCol w:w="1641"/>
      </w:tblGrid>
      <w:tr>
        <w:trPr>
          <w:tblHeader w:val="true"/>
        </w:trPr>
        <w:tc>
          <w:tcPr>
            <w:tcW w:w="899" w:type="dxa"/>
            <w:tcBorders/>
            <w:shd w:color="auto" w:fill="D9D9D9" w:themeFill="background1" w:themeFillShade="d9" w:val="clear"/>
            <w:vAlign w:val="bottom"/>
          </w:tcPr>
          <w:p>
            <w:pPr>
              <w:pStyle w:val="Normal"/>
              <w:spacing w:lineRule="auto" w:line="240" w:before="0" w:after="0"/>
              <w:rPr/>
            </w:pPr>
            <w:r>
              <w:rPr/>
              <w:t>Version</w:t>
            </w:r>
          </w:p>
        </w:tc>
        <w:tc>
          <w:tcPr>
            <w:tcW w:w="1865" w:type="dxa"/>
            <w:tcBorders/>
            <w:shd w:color="auto" w:fill="D9D9D9" w:themeFill="background1" w:themeFillShade="d9" w:val="clear"/>
            <w:vAlign w:val="bottom"/>
          </w:tcPr>
          <w:p>
            <w:pPr>
              <w:pStyle w:val="Normal"/>
              <w:spacing w:lineRule="auto" w:line="240" w:before="0" w:after="0"/>
              <w:rPr/>
            </w:pPr>
            <w:r>
              <w:rPr/>
              <w:t>Date</w:t>
            </w:r>
          </w:p>
        </w:tc>
        <w:tc>
          <w:tcPr>
            <w:tcW w:w="6394" w:type="dxa"/>
            <w:tcBorders/>
            <w:shd w:color="auto" w:fill="D9D9D9" w:themeFill="background1" w:themeFillShade="d9" w:val="clear"/>
            <w:vAlign w:val="bottom"/>
          </w:tcPr>
          <w:p>
            <w:pPr>
              <w:pStyle w:val="Normal"/>
              <w:spacing w:lineRule="auto" w:line="240" w:before="0" w:after="0"/>
              <w:rPr/>
            </w:pPr>
            <w:r>
              <w:rPr/>
              <w:t>Summary of Changes</w:t>
            </w:r>
          </w:p>
        </w:tc>
        <w:tc>
          <w:tcPr>
            <w:tcW w:w="1641" w:type="dxa"/>
            <w:tcBorders/>
            <w:shd w:color="auto" w:fill="D9D9D9" w:themeFill="background1" w:themeFillShade="d9" w:val="clear"/>
            <w:vAlign w:val="bottom"/>
          </w:tcPr>
          <w:p>
            <w:pPr>
              <w:pStyle w:val="Normal"/>
              <w:spacing w:lineRule="auto" w:line="240" w:before="0" w:after="0"/>
              <w:rPr/>
            </w:pPr>
            <w:r>
              <w:rPr/>
              <w:t>Author</w:t>
            </w:r>
          </w:p>
        </w:tc>
      </w:tr>
      <w:tr>
        <w:trPr/>
        <w:tc>
          <w:tcPr>
            <w:tcW w:w="899" w:type="dxa"/>
            <w:tcBorders/>
            <w:shd w:fill="auto" w:val="clear"/>
          </w:tcPr>
          <w:p>
            <w:pPr>
              <w:pStyle w:val="Normal"/>
              <w:spacing w:lineRule="auto" w:line="240" w:before="0" w:after="0"/>
              <w:rPr/>
            </w:pPr>
            <w:r>
              <w:rPr/>
              <w:t>1.0</w:t>
            </w:r>
          </w:p>
        </w:tc>
        <w:tc>
          <w:tcPr>
            <w:tcW w:w="1865"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2021-10-18</w:t>
            </w:r>
          </w:p>
        </w:tc>
        <w:tc>
          <w:tcPr>
            <w:tcW w:w="6394"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41" w:type="dxa"/>
            <w:tcBorders/>
            <w:shd w:fill="auto" w:val="clear"/>
          </w:tcPr>
          <w:p>
            <w:pPr>
              <w:pStyle w:val="Normal"/>
              <w:spacing w:lineRule="auto" w:line="240" w:before="0" w:after="0"/>
              <w:rPr>
                <w:rFonts w:ascii="Calibri" w:hAnsi="Calibri" w:eastAsia="Garamond" w:cs="Calibri" w:asciiTheme="minorHAnsi" w:hAnsiTheme="minorHAnsi"/>
                <w:color w:val="auto"/>
                <w:kern w:val="0"/>
                <w:sz w:val="22"/>
                <w:szCs w:val="22"/>
                <w:lang w:val="en" w:eastAsia="en-US" w:bidi="ar-SA"/>
              </w:rPr>
            </w:pPr>
            <w:r>
              <w:rPr>
                <w:rFonts w:eastAsia="Garamond" w:cs="Calibri"/>
                <w:color w:val="auto"/>
                <w:kern w:val="0"/>
                <w:sz w:val="22"/>
                <w:szCs w:val="22"/>
                <w:lang w:val="en" w:eastAsia="en-US" w:bidi="ar-SA"/>
              </w:rPr>
              <w:t>Josh Ibad</w:t>
            </w:r>
          </w:p>
        </w:tc>
      </w:tr>
      <w:tr>
        <w:trPr/>
        <w:tc>
          <w:tcPr>
            <w:tcW w:w="899" w:type="dxa"/>
            <w:tcBorders>
              <w:top w:val="nil"/>
            </w:tcBorders>
            <w:shd w:fill="auto" w:val="clear"/>
          </w:tcPr>
          <w:p>
            <w:pPr>
              <w:pStyle w:val="Normal"/>
              <w:spacing w:lineRule="auto" w:line="240" w:before="0" w:after="0"/>
              <w:rPr/>
            </w:pPr>
            <w:ins w:id="1" w:author="Unknown Author" w:date="2021-11-13T15:32:34Z">
              <w:r>
                <w:rPr/>
                <w:t>2.0</w:t>
              </w:r>
            </w:ins>
          </w:p>
        </w:tc>
        <w:tc>
          <w:tcPr>
            <w:tcW w:w="1865" w:type="dxa"/>
            <w:tcBorders>
              <w:top w:val="nil"/>
            </w:tcBorders>
            <w:shd w:fill="auto" w:val="clear"/>
          </w:tcPr>
          <w:p>
            <w:pPr>
              <w:pStyle w:val="Normal"/>
              <w:spacing w:lineRule="auto" w:line="240" w:before="0" w:after="0"/>
              <w:rPr/>
            </w:pPr>
            <w:ins w:id="2" w:author="Unknown Author" w:date="2021-11-13T15:32:34Z">
              <w:r>
                <w:rPr/>
                <w:t>2021-11-15</w:t>
              </w:r>
            </w:ins>
          </w:p>
        </w:tc>
        <w:tc>
          <w:tcPr>
            <w:tcW w:w="6394" w:type="dxa"/>
            <w:tcBorders>
              <w:top w:val="nil"/>
            </w:tcBorders>
            <w:shd w:fill="auto" w:val="clear"/>
          </w:tcPr>
          <w:p>
            <w:pPr>
              <w:pStyle w:val="ListParagraph"/>
              <w:numPr>
                <w:ilvl w:val="0"/>
                <w:numId w:val="0"/>
              </w:numPr>
              <w:spacing w:lineRule="auto" w:line="240" w:before="0" w:after="0"/>
              <w:ind w:left="706" w:hanging="0"/>
              <w:contextualSpacing/>
              <w:rPr/>
            </w:pPr>
            <w:ins w:id="3" w:author="Unknown Author" w:date="2021-11-15T09:22:39Z">
              <w:r>
                <w:rPr/>
                <w:t>Reviewed after obtaining feedback from management. Various revisions made:</w:t>
              </w:r>
            </w:ins>
          </w:p>
          <w:p>
            <w:pPr>
              <w:pStyle w:val="ListParagraph"/>
              <w:numPr>
                <w:ilvl w:val="0"/>
                <w:numId w:val="2"/>
              </w:numPr>
              <w:spacing w:lineRule="auto" w:line="240" w:before="0" w:after="0"/>
              <w:ind w:left="256" w:hanging="270"/>
              <w:contextualSpacing/>
              <w:rPr/>
            </w:pPr>
            <w:ins w:id="4" w:author="Unknown Author" w:date="2021-11-15T09:23:27Z">
              <w:r>
                <w:rPr/>
                <w:t>Changed role to Chief Software Architect</w:t>
              </w:r>
            </w:ins>
          </w:p>
          <w:p>
            <w:pPr>
              <w:pStyle w:val="ListParagraph"/>
              <w:numPr>
                <w:ilvl w:val="0"/>
                <w:numId w:val="2"/>
              </w:numPr>
              <w:spacing w:lineRule="auto" w:line="240" w:before="0" w:after="0"/>
              <w:ind w:left="256" w:hanging="270"/>
              <w:contextualSpacing/>
              <w:rPr/>
            </w:pPr>
            <w:ins w:id="5" w:author="Unknown Author" w:date="2021-11-13T16:45:13Z">
              <w:r>
                <w:rPr/>
                <w:t>Changed Use Case Scope from "System Use Case" to plainly "System"</w:t>
              </w:r>
            </w:ins>
          </w:p>
          <w:p>
            <w:pPr>
              <w:pStyle w:val="ListParagraph"/>
              <w:numPr>
                <w:ilvl w:val="0"/>
                <w:numId w:val="2"/>
              </w:numPr>
              <w:spacing w:lineRule="auto" w:line="240" w:before="0" w:after="0"/>
              <w:ind w:left="256" w:hanging="270"/>
              <w:contextualSpacing/>
              <w:rPr>
                <w:del w:id="7" w:author="Unknown Author" w:date="2021-11-15T09:15:47Z"/>
              </w:rPr>
            </w:pPr>
            <w:ins w:id="6" w:author="Unknown Author" w:date="2021-11-15T09:23:40Z">
              <w:r>
                <w:rPr/>
                <w:t>Success guarantee modified to include expected data and sample expected data</w:t>
              </w:r>
            </w:ins>
          </w:p>
          <w:p>
            <w:pPr>
              <w:pStyle w:val="ListParagraph"/>
              <w:numPr>
                <w:ilvl w:val="0"/>
                <w:numId w:val="2"/>
              </w:numPr>
              <w:spacing w:lineRule="auto" w:line="240" w:before="0" w:after="0"/>
              <w:ind w:left="256" w:hanging="270"/>
              <w:contextualSpacing/>
              <w:rPr/>
            </w:pPr>
            <w:ins w:id="8" w:author="Unknown Author" w:date="2021-11-13T16:49:53Z">
              <w:r>
                <w:rPr/>
                <w:t xml:space="preserve">Added </w:t>
              </w:r>
            </w:ins>
            <w:ins w:id="9" w:author="Unknown Author" w:date="2021-11-13T16:50:01Z">
              <w:r>
                <w:rPr/>
                <w:t>a fourth step in the main success scenario - getHotelRoom.</w:t>
              </w:r>
            </w:ins>
          </w:p>
          <w:p>
            <w:pPr>
              <w:pStyle w:val="ListParagraph"/>
              <w:numPr>
                <w:ilvl w:val="0"/>
                <w:numId w:val="2"/>
              </w:numPr>
              <w:spacing w:lineRule="auto" w:line="240" w:before="0" w:after="0"/>
              <w:ind w:left="256" w:hanging="270"/>
              <w:contextualSpacing/>
              <w:rPr/>
            </w:pPr>
            <w:ins w:id="10" w:author="Unknown Author" w:date="2021-11-15T09:12:17Z">
              <w:r>
                <w:rPr/>
                <w:t>Special requirements modified to have testable requirements</w:t>
              </w:r>
            </w:ins>
          </w:p>
          <w:p>
            <w:pPr>
              <w:pStyle w:val="ListParagraph"/>
              <w:numPr>
                <w:ilvl w:val="0"/>
                <w:numId w:val="2"/>
              </w:numPr>
              <w:spacing w:lineRule="auto" w:line="240" w:before="0" w:after="0"/>
              <w:ind w:left="256" w:hanging="270"/>
              <w:contextualSpacing/>
              <w:rPr/>
            </w:pPr>
            <w:ins w:id="11" w:author="Unknown Author" w:date="2021-11-15T09:17:49Z">
              <w:r>
                <w:rPr/>
                <w:t>Frequence of occurence modified to include a spe</w:t>
              </w:r>
            </w:ins>
            <w:ins w:id="12" w:author="Unknown Author" w:date="2021-11-15T09:18:00Z">
              <w:r>
                <w:rPr/>
                <w:t>cific measure</w:t>
              </w:r>
            </w:ins>
          </w:p>
          <w:p>
            <w:pPr>
              <w:pStyle w:val="ListParagraph"/>
              <w:numPr>
                <w:ilvl w:val="0"/>
                <w:numId w:val="0"/>
              </w:numPr>
              <w:spacing w:lineRule="auto" w:line="240" w:before="0" w:after="0"/>
              <w:ind w:left="706" w:hanging="0"/>
              <w:contextualSpacing/>
              <w:rPr/>
            </w:pPr>
            <w:r>
              <w:rPr/>
            </w:r>
          </w:p>
          <w:p>
            <w:pPr>
              <w:pStyle w:val="ListParagraph"/>
              <w:numPr>
                <w:ilvl w:val="0"/>
                <w:numId w:val="0"/>
              </w:numPr>
              <w:spacing w:lineRule="auto" w:line="240" w:before="0" w:after="0"/>
              <w:ind w:left="720" w:hanging="0"/>
              <w:contextualSpacing/>
              <w:rPr/>
            </w:pPr>
            <w:ins w:id="13" w:author="Unknown Author" w:date="2021-11-15T09:22:07Z">
              <w:r>
                <w:rPr/>
                <w:t>Will be further reviewed and refined in subsequent iterations.</w:t>
              </w:r>
            </w:ins>
          </w:p>
        </w:tc>
        <w:tc>
          <w:tcPr>
            <w:tcW w:w="1641" w:type="dxa"/>
            <w:tcBorders>
              <w:top w:val="nil"/>
            </w:tcBorders>
            <w:shd w:fill="auto" w:val="clear"/>
          </w:tcPr>
          <w:p>
            <w:pPr>
              <w:pStyle w:val="Normal"/>
              <w:spacing w:lineRule="auto" w:line="240" w:before="0" w:after="0"/>
              <w:rPr/>
            </w:pPr>
            <w:ins w:id="14" w:author="Unknown Author" w:date="2021-11-13T15:32:34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rPr>
            <w:instrText> TOC \z \o "1-4" \u \h</w:instrText>
          </w:r>
          <w:r>
            <w:rPr>
              <w:webHidden/>
              <w:rStyle w:val="IndexLink"/>
            </w:rPr>
            <w:fldChar w:fldCharType="separate"/>
          </w:r>
          <w:hyperlink w:anchor="__RefHeading___Toc776_111045470">
            <w:r>
              <w:rPr>
                <w:webHidden/>
                <w:rStyle w:val="IndexLink"/>
              </w:rPr>
              <w:t>1 Use Case Description</w:t>
              <w:tab/>
              <w:t>2</w:t>
            </w:r>
          </w:hyperlink>
        </w:p>
        <w:p>
          <w:pPr>
            <w:pStyle w:val="Contents2"/>
            <w:tabs>
              <w:tab w:val="clear" w:pos="1080"/>
              <w:tab w:val="clear" w:pos="10790"/>
              <w:tab w:val="right" w:pos="10800" w:leader="dot"/>
            </w:tabs>
            <w:rPr/>
          </w:pPr>
          <w:hyperlink w:anchor="__RefHeading___Toc778_111045470">
            <w:r>
              <w:rPr>
                <w:webHidden/>
                <w:rStyle w:val="IndexLink"/>
              </w:rPr>
              <w:t>1.1 Use Case Title</w:t>
              <w:tab/>
              <w:t>2</w:t>
            </w:r>
          </w:hyperlink>
        </w:p>
        <w:p>
          <w:pPr>
            <w:pStyle w:val="Contents2"/>
            <w:tabs>
              <w:tab w:val="clear" w:pos="1080"/>
              <w:tab w:val="clear" w:pos="10790"/>
              <w:tab w:val="right" w:pos="10800" w:leader="dot"/>
            </w:tabs>
            <w:rPr/>
          </w:pPr>
          <w:hyperlink w:anchor="__RefHeading___Toc780_111045470">
            <w:r>
              <w:rPr>
                <w:webHidden/>
                <w:rStyle w:val="IndexLink"/>
              </w:rPr>
              <w:t>1.2 Scope</w:t>
              <w:tab/>
              <w:t>2</w:t>
            </w:r>
          </w:hyperlink>
        </w:p>
        <w:p>
          <w:pPr>
            <w:pStyle w:val="Contents2"/>
            <w:tabs>
              <w:tab w:val="clear" w:pos="1080"/>
              <w:tab w:val="clear" w:pos="10790"/>
              <w:tab w:val="right" w:pos="10800" w:leader="dot"/>
            </w:tabs>
            <w:rPr/>
          </w:pPr>
          <w:hyperlink w:anchor="__RefHeading___Toc782_111045470">
            <w:r>
              <w:rPr>
                <w:webHidden/>
                <w:rStyle w:val="IndexLink"/>
              </w:rPr>
              <w:t>1.3 Category</w:t>
              <w:tab/>
              <w:t>2</w:t>
            </w:r>
          </w:hyperlink>
        </w:p>
        <w:p>
          <w:pPr>
            <w:pStyle w:val="Contents3"/>
            <w:tabs>
              <w:tab w:val="clear" w:pos="1620"/>
              <w:tab w:val="clear" w:pos="10790"/>
              <w:tab w:val="right" w:pos="10800" w:leader="dot"/>
            </w:tabs>
            <w:rPr/>
          </w:pPr>
          <w:hyperlink w:anchor="__RefHeading___Toc784_111045470">
            <w:r>
              <w:rPr>
                <w:webHidden/>
                <w:rStyle w:val="IndexLink"/>
              </w:rPr>
              <w:t>1.3.1 Risks addressed</w:t>
              <w:tab/>
              <w:t>2</w:t>
            </w:r>
          </w:hyperlink>
        </w:p>
        <w:p>
          <w:pPr>
            <w:pStyle w:val="Contents2"/>
            <w:tabs>
              <w:tab w:val="clear" w:pos="1080"/>
              <w:tab w:val="clear" w:pos="10790"/>
              <w:tab w:val="right" w:pos="10800" w:leader="dot"/>
            </w:tabs>
            <w:rPr/>
          </w:pPr>
          <w:hyperlink w:anchor="__RefHeading___Toc786_111045470">
            <w:r>
              <w:rPr>
                <w:webHidden/>
                <w:rStyle w:val="IndexLink"/>
              </w:rPr>
              <w:t>1.4 Level</w:t>
              <w:tab/>
              <w:t>2</w:t>
            </w:r>
          </w:hyperlink>
        </w:p>
        <w:p>
          <w:pPr>
            <w:pStyle w:val="Contents2"/>
            <w:tabs>
              <w:tab w:val="clear" w:pos="1080"/>
              <w:tab w:val="clear" w:pos="10790"/>
              <w:tab w:val="right" w:pos="10800" w:leader="dot"/>
            </w:tabs>
            <w:rPr/>
          </w:pPr>
          <w:hyperlink w:anchor="__RefHeading___Toc788_111045470">
            <w:r>
              <w:rPr>
                <w:webHidden/>
                <w:rStyle w:val="IndexLink"/>
              </w:rPr>
              <w:t>1.5 Primary Actor(s)</w:t>
              <w:tab/>
              <w:t>2</w:t>
            </w:r>
          </w:hyperlink>
        </w:p>
        <w:p>
          <w:pPr>
            <w:pStyle w:val="Contents2"/>
            <w:tabs>
              <w:tab w:val="clear" w:pos="1080"/>
              <w:tab w:val="clear" w:pos="10790"/>
              <w:tab w:val="right" w:pos="10800" w:leader="dot"/>
            </w:tabs>
            <w:rPr/>
          </w:pPr>
          <w:hyperlink w:anchor="__RefHeading___Toc790_111045470">
            <w:r>
              <w:rPr>
                <w:webHidden/>
                <w:rStyle w:val="IndexLink"/>
              </w:rPr>
              <w:t>1.6 Stakeholders and Interests</w:t>
              <w:tab/>
              <w:t>2</w:t>
            </w:r>
          </w:hyperlink>
        </w:p>
        <w:p>
          <w:pPr>
            <w:pStyle w:val="Contents3"/>
            <w:tabs>
              <w:tab w:val="clear" w:pos="1620"/>
              <w:tab w:val="clear" w:pos="10790"/>
              <w:tab w:val="right" w:pos="10800" w:leader="dot"/>
            </w:tabs>
            <w:rPr/>
          </w:pPr>
          <w:hyperlink w:anchor="__RefHeading___Toc792_111045470">
            <w:r>
              <w:rPr>
                <w:webHidden/>
                <w:rStyle w:val="IndexLink"/>
              </w:rPr>
              <w:t>1.6.1 Hotel CEO</w:t>
              <w:tab/>
              <w:t>2</w:t>
            </w:r>
          </w:hyperlink>
        </w:p>
        <w:p>
          <w:pPr>
            <w:pStyle w:val="Contents3"/>
            <w:tabs>
              <w:tab w:val="clear" w:pos="1620"/>
              <w:tab w:val="clear" w:pos="10790"/>
              <w:tab w:val="right" w:pos="10800" w:leader="dot"/>
            </w:tabs>
            <w:rPr/>
          </w:pPr>
          <w:hyperlink w:anchor="__RefHeading___Toc794_111045470">
            <w:r>
              <w:rPr>
                <w:webHidden/>
                <w:rStyle w:val="IndexLink"/>
              </w:rPr>
              <w:t>1.6.2 Hotel's Private Equity Investor</w:t>
              <w:tab/>
              <w:t>2</w:t>
            </w:r>
          </w:hyperlink>
        </w:p>
        <w:p>
          <w:pPr>
            <w:pStyle w:val="Contents3"/>
            <w:tabs>
              <w:tab w:val="clear" w:pos="1620"/>
              <w:tab w:val="clear" w:pos="10790"/>
              <w:tab w:val="right" w:pos="10800" w:leader="dot"/>
            </w:tabs>
            <w:rPr/>
          </w:pPr>
          <w:hyperlink w:anchor="__RefHeading___Toc794_1110454701">
            <w:r>
              <w:rPr>
                <w:webHidden/>
                <w:rStyle w:val="IndexLink"/>
              </w:rPr>
              <w:t>1.6.3 Hotel Manager</w:t>
              <w:tab/>
              <w:t>2</w:t>
            </w:r>
          </w:hyperlink>
        </w:p>
        <w:p>
          <w:pPr>
            <w:pStyle w:val="Contents3"/>
            <w:tabs>
              <w:tab w:val="clear" w:pos="1620"/>
              <w:tab w:val="clear" w:pos="10790"/>
              <w:tab w:val="right" w:pos="10800" w:leader="dot"/>
            </w:tabs>
            <w:rPr/>
          </w:pPr>
          <w:hyperlink w:anchor="__RefHeading___Toc794_11104547011">
            <w:r>
              <w:rPr>
                <w:webHidden/>
                <w:rStyle w:val="IndexLink"/>
              </w:rPr>
              <w:t>1.6.4 Hotel Clerk</w:t>
              <w:tab/>
              <w:t>3</w:t>
            </w:r>
          </w:hyperlink>
        </w:p>
        <w:p>
          <w:pPr>
            <w:pStyle w:val="Contents3"/>
            <w:tabs>
              <w:tab w:val="clear" w:pos="1620"/>
              <w:tab w:val="clear" w:pos="10790"/>
              <w:tab w:val="right" w:pos="10800" w:leader="dot"/>
            </w:tabs>
            <w:rPr/>
          </w:pPr>
          <w:hyperlink w:anchor="__RefHeading___Toc794_111045470111">
            <w:r>
              <w:rPr>
                <w:webHidden/>
                <w:rStyle w:val="IndexLink"/>
              </w:rPr>
              <w:t>1.6.5 Guest</w:t>
              <w:tab/>
              <w:t>3</w:t>
            </w:r>
          </w:hyperlink>
        </w:p>
        <w:p>
          <w:pPr>
            <w:pStyle w:val="Contents2"/>
            <w:tabs>
              <w:tab w:val="clear" w:pos="1080"/>
              <w:tab w:val="clear" w:pos="10790"/>
              <w:tab w:val="right" w:pos="10800" w:leader="dot"/>
            </w:tabs>
            <w:rPr/>
          </w:pPr>
          <w:hyperlink w:anchor="__RefHeading___Toc796_111045470">
            <w:r>
              <w:rPr>
                <w:webHidden/>
                <w:rStyle w:val="IndexLink"/>
              </w:rPr>
              <w:t>1.7 Preconditions (Entrance Criteria)</w:t>
              <w:tab/>
              <w:t>3</w:t>
            </w:r>
          </w:hyperlink>
        </w:p>
        <w:p>
          <w:pPr>
            <w:pStyle w:val="Contents2"/>
            <w:tabs>
              <w:tab w:val="clear" w:pos="1080"/>
              <w:tab w:val="clear" w:pos="10790"/>
              <w:tab w:val="right" w:pos="10800" w:leader="dot"/>
            </w:tabs>
            <w:rPr/>
          </w:pPr>
          <w:hyperlink w:anchor="__RefHeading___Toc798_111045470">
            <w:r>
              <w:rPr>
                <w:webHidden/>
                <w:rStyle w:val="IndexLink"/>
              </w:rPr>
              <w:t>1.8 Success Guarantee (Exit State)</w:t>
              <w:tab/>
              <w:t>3</w:t>
            </w:r>
          </w:hyperlink>
        </w:p>
        <w:p>
          <w:pPr>
            <w:pStyle w:val="Contents2"/>
            <w:tabs>
              <w:tab w:val="clear" w:pos="1080"/>
              <w:tab w:val="clear" w:pos="10790"/>
              <w:tab w:val="right" w:pos="10800" w:leader="dot"/>
            </w:tabs>
            <w:rPr/>
          </w:pPr>
          <w:hyperlink w:anchor="__RefHeading___Toc800_111045470">
            <w:r>
              <w:rPr>
                <w:webHidden/>
                <w:rStyle w:val="IndexLink"/>
              </w:rPr>
              <w:t>1.9 Main Success Scenario</w:t>
              <w:tab/>
              <w:t>3</w:t>
            </w:r>
          </w:hyperlink>
        </w:p>
        <w:p>
          <w:pPr>
            <w:pStyle w:val="Contents2"/>
            <w:tabs>
              <w:tab w:val="clear" w:pos="1080"/>
              <w:tab w:val="clear" w:pos="10790"/>
              <w:tab w:val="right" w:pos="10800" w:leader="dot"/>
            </w:tabs>
            <w:rPr/>
          </w:pPr>
          <w:hyperlink w:anchor="__RefHeading___Toc802_111045470">
            <w:r>
              <w:rPr>
                <w:webHidden/>
                <w:rStyle w:val="IndexLink"/>
              </w:rPr>
              <w:t>1.10 Extensions (Alternate paths)</w:t>
              <w:tab/>
              <w:t>4</w:t>
            </w:r>
          </w:hyperlink>
        </w:p>
        <w:p>
          <w:pPr>
            <w:pStyle w:val="Contents2"/>
            <w:tabs>
              <w:tab w:val="clear" w:pos="1080"/>
              <w:tab w:val="clear" w:pos="10790"/>
              <w:tab w:val="right" w:pos="10800" w:leader="dot"/>
            </w:tabs>
            <w:rPr/>
          </w:pPr>
          <w:hyperlink w:anchor="__RefHeading___Toc804_111045470">
            <w:r>
              <w:rPr>
                <w:webHidden/>
                <w:rStyle w:val="IndexLink"/>
              </w:rPr>
              <w:t>1.11 Special Requirements</w:t>
              <w:tab/>
              <w:t>4</w:t>
            </w:r>
          </w:hyperlink>
        </w:p>
        <w:p>
          <w:pPr>
            <w:pStyle w:val="Contents2"/>
            <w:tabs>
              <w:tab w:val="clear" w:pos="1080"/>
              <w:tab w:val="clear" w:pos="10790"/>
              <w:tab w:val="right" w:pos="10800" w:leader="dot"/>
            </w:tabs>
            <w:rPr/>
          </w:pPr>
          <w:hyperlink w:anchor="__RefHeading___Toc806_111045470">
            <w:r>
              <w:rPr>
                <w:webHidden/>
                <w:rStyle w:val="IndexLink"/>
              </w:rPr>
              <w:t>1.12 Technology and Data Variations List</w:t>
              <w:tab/>
              <w:t>4</w:t>
            </w:r>
          </w:hyperlink>
        </w:p>
        <w:p>
          <w:pPr>
            <w:pStyle w:val="Contents2"/>
            <w:tabs>
              <w:tab w:val="clear" w:pos="1080"/>
              <w:tab w:val="clear" w:pos="10790"/>
              <w:tab w:val="right" w:pos="10800" w:leader="dot"/>
            </w:tabs>
            <w:rPr/>
          </w:pPr>
          <w:hyperlink w:anchor="__RefHeading___Toc808_111045470">
            <w:r>
              <w:rPr>
                <w:webHidden/>
                <w:rStyle w:val="IndexLink"/>
              </w:rPr>
              <w:t>1.13 Frequency of Occurrence</w:t>
              <w:tab/>
              <w:t>4</w:t>
            </w:r>
          </w:hyperlink>
        </w:p>
        <w:p>
          <w:pPr>
            <w:pStyle w:val="Contents2"/>
            <w:tabs>
              <w:tab w:val="clear" w:pos="1080"/>
              <w:tab w:val="clear" w:pos="10790"/>
              <w:tab w:val="right" w:pos="10800" w:leader="dot"/>
            </w:tabs>
            <w:rPr/>
          </w:pPr>
          <w:hyperlink w:anchor="__RefHeading___Toc810_111045470">
            <w:r>
              <w:rPr>
                <w:webHidden/>
                <w:rStyle w:val="IndexLink"/>
              </w:rPr>
              <w:t>1.14 Miscellaneous</w:t>
              <w:tab/>
              <w:t>4</w:t>
            </w:r>
          </w:hyperlink>
        </w:p>
        <w:p>
          <w:pPr>
            <w:pStyle w:val="Contents1"/>
            <w:tabs>
              <w:tab w:val="clear" w:pos="540"/>
              <w:tab w:val="clear" w:pos="10790"/>
              <w:tab w:val="right" w:pos="10800" w:leader="dot"/>
            </w:tabs>
            <w:rPr/>
          </w:pPr>
          <w:hyperlink w:anchor="__RefHeading___Toc812_111045470">
            <w:r>
              <w:rPr>
                <w:webHidden/>
                <w:rStyle w:val="IndexLink"/>
              </w:rPr>
              <w:t>2 System Sequence Diagrams</w:t>
              <w:tab/>
              <w:t>5</w:t>
            </w:r>
          </w:hyperlink>
        </w:p>
        <w:p>
          <w:pPr>
            <w:pStyle w:val="Contents2"/>
            <w:tabs>
              <w:tab w:val="clear" w:pos="1080"/>
              <w:tab w:val="clear" w:pos="10790"/>
              <w:tab w:val="right" w:pos="10800" w:leader="dot"/>
            </w:tabs>
            <w:rPr/>
          </w:pPr>
          <w:hyperlink w:anchor="__RefHeading___Toc814_111045470">
            <w:r>
              <w:rPr>
                <w:webHidden/>
                <w:rStyle w:val="IndexLink"/>
              </w:rPr>
              <w:t>2.1 Add Room</w:t>
              <w:tab/>
              <w:t>5</w:t>
            </w:r>
          </w:hyperlink>
        </w:p>
        <w:p>
          <w:pPr>
            <w:pStyle w:val="Contents3"/>
            <w:tabs>
              <w:tab w:val="clear" w:pos="1620"/>
              <w:tab w:val="clear" w:pos="10790"/>
              <w:tab w:val="right" w:pos="10800" w:leader="dot"/>
            </w:tabs>
            <w:rPr/>
          </w:pPr>
          <w:hyperlink w:anchor="__RefHeading___Toc816_111045470">
            <w:r>
              <w:rPr>
                <w:webHidden/>
                <w:rStyle w:val="IndexLink"/>
              </w:rPr>
              <w:t>2.1.1 Scenario Description</w:t>
              <w:tab/>
              <w:t>5</w:t>
            </w:r>
          </w:hyperlink>
        </w:p>
        <w:p>
          <w:pPr>
            <w:pStyle w:val="Contents3"/>
            <w:tabs>
              <w:tab w:val="clear" w:pos="1620"/>
              <w:tab w:val="clear" w:pos="10790"/>
              <w:tab w:val="right" w:pos="10800" w:leader="dot"/>
            </w:tabs>
            <w:rPr/>
          </w:pPr>
          <w:hyperlink w:anchor="__RefHeading___Toc818_111045470">
            <w:r>
              <w:rPr>
                <w:webHidden/>
                <w:rStyle w:val="IndexLink"/>
              </w:rPr>
              <w:t>2.1.2 System Sequence Diagram</w:t>
              <w:tab/>
              <w:t>5</w:t>
            </w:r>
          </w:hyperlink>
        </w:p>
        <w:p>
          <w:pPr>
            <w:pStyle w:val="Contents2"/>
            <w:tabs>
              <w:tab w:val="clear" w:pos="1080"/>
              <w:tab w:val="clear" w:pos="10790"/>
              <w:tab w:val="right" w:pos="10800" w:leader="dot"/>
            </w:tabs>
            <w:rPr/>
          </w:pPr>
          <w:hyperlink w:anchor="__RefHeading___Toc820_111045470">
            <w:r>
              <w:rPr>
                <w:webHidden/>
                <w:rStyle w:val="IndexLink"/>
              </w:rPr>
              <w:t>2.2 Modify Room</w:t>
              <w:tab/>
              <w:t>6</w:t>
            </w:r>
          </w:hyperlink>
        </w:p>
        <w:p>
          <w:pPr>
            <w:pStyle w:val="Contents3"/>
            <w:tabs>
              <w:tab w:val="clear" w:pos="1620"/>
              <w:tab w:val="clear" w:pos="10790"/>
              <w:tab w:val="right" w:pos="10800" w:leader="dot"/>
            </w:tabs>
            <w:rPr/>
          </w:pPr>
          <w:hyperlink w:anchor="__RefHeading___Toc822_111045470">
            <w:r>
              <w:rPr>
                <w:webHidden/>
                <w:rStyle w:val="IndexLink"/>
              </w:rPr>
              <w:t>2.2.1 Scenario Description</w:t>
              <w:tab/>
              <w:t>6</w:t>
            </w:r>
          </w:hyperlink>
        </w:p>
        <w:p>
          <w:pPr>
            <w:pStyle w:val="Contents3"/>
            <w:tabs>
              <w:tab w:val="clear" w:pos="1620"/>
              <w:tab w:val="clear" w:pos="10790"/>
              <w:tab w:val="right" w:pos="10800" w:leader="dot"/>
            </w:tabs>
            <w:rPr/>
          </w:pPr>
          <w:hyperlink w:anchor="__RefHeading___Toc824_111045470">
            <w:r>
              <w:rPr>
                <w:webHidden/>
                <w:rStyle w:val="IndexLink"/>
              </w:rPr>
              <w:t>2.2.2 System Sequence Diagram</w:t>
              <w:tab/>
              <w:t>6</w:t>
            </w:r>
          </w:hyperlink>
          <w:r>
            <w:rPr>
              <w:rStyle w:val="IndexLink"/>
            </w:rPr>
            <w:fldChar w:fldCharType="end"/>
          </w:r>
        </w:p>
      </w:sdtContent>
    </w:sdt>
    <w:p>
      <w:pPr>
        <w:pStyle w:val="Normal"/>
        <w:rPr/>
      </w:pPr>
      <w:r>
        <w:rPr/>
      </w:r>
      <w:bookmarkStart w:id="3" w:name="EndOfTOC1"/>
      <w:bookmarkStart w:id="4" w:name="EndOfTOC1"/>
      <w:bookmarkEnd w:id="4"/>
    </w:p>
    <w:p>
      <w:pPr>
        <w:pStyle w:val="Heading1"/>
        <w:numPr>
          <w:ilvl w:val="0"/>
          <w:numId w:val="3"/>
        </w:numPr>
        <w:rPr/>
      </w:pPr>
      <w:bookmarkStart w:id="5" w:name="__RefHeading___Toc776_111045470"/>
      <w:bookmarkStart w:id="6" w:name="_Toc50206407"/>
      <w:bookmarkEnd w:id="5"/>
      <w:r>
        <w:rPr/>
        <w:t>Use Case Description</w:t>
      </w:r>
      <w:bookmarkEnd w:id="6"/>
    </w:p>
    <w:p>
      <w:pPr>
        <w:pStyle w:val="Heading2"/>
        <w:numPr>
          <w:ilvl w:val="1"/>
          <w:numId w:val="3"/>
        </w:numPr>
        <w:ind w:left="720" w:hanging="720"/>
        <w:rPr/>
      </w:pPr>
      <w:bookmarkStart w:id="7" w:name="__RefHeading___Toc778_111045470"/>
      <w:bookmarkStart w:id="8" w:name="_Toc50206408"/>
      <w:bookmarkEnd w:id="7"/>
      <w:r>
        <w:rPr/>
        <w:t>Use Case Title</w:t>
      </w:r>
      <w:bookmarkEnd w:id="8"/>
    </w:p>
    <w:p>
      <w:pPr>
        <w:pStyle w:val="NormalL2"/>
        <w:rPr/>
      </w:pPr>
      <w:r>
        <w:rPr>
          <w:rFonts w:eastAsia="Calibri" w:cs="" w:cstheme="minorBidi" w:eastAsiaTheme="minorHAnsi"/>
          <w:color w:val="auto"/>
          <w:kern w:val="0"/>
          <w:sz w:val="22"/>
          <w:szCs w:val="22"/>
          <w:lang w:val="en-US" w:eastAsia="en-US" w:bidi="ar-SA"/>
        </w:rPr>
        <w:t>Manage Hotel Room Listing</w:t>
      </w:r>
    </w:p>
    <w:p>
      <w:pPr>
        <w:pStyle w:val="Heading2"/>
        <w:numPr>
          <w:ilvl w:val="1"/>
          <w:numId w:val="3"/>
        </w:numPr>
        <w:ind w:left="720" w:hanging="720"/>
        <w:rPr/>
      </w:pPr>
      <w:bookmarkStart w:id="9" w:name="__RefHeading___Toc780_111045470"/>
      <w:bookmarkStart w:id="10" w:name="_Toc50206409"/>
      <w:bookmarkEnd w:id="9"/>
      <w:r>
        <w:rPr/>
        <w:t>Scope</w:t>
      </w:r>
      <w:bookmarkEnd w:id="10"/>
    </w:p>
    <w:p>
      <w:pPr>
        <w:pStyle w:val="NormalL2"/>
        <w:rPr/>
      </w:pPr>
      <w:r>
        <w:rPr>
          <w:rFonts w:eastAsia="Calibri" w:cs="" w:cstheme="minorBidi" w:eastAsiaTheme="minorHAnsi"/>
          <w:color w:val="auto"/>
          <w:kern w:val="0"/>
          <w:sz w:val="22"/>
          <w:szCs w:val="22"/>
          <w:lang w:val="en-US" w:eastAsia="en-US" w:bidi="ar-SA"/>
        </w:rPr>
        <w:t>System</w:t>
      </w:r>
      <w:ins w:id="15" w:author="Unknown Author" w:date="2021-11-13T16:45:36Z">
        <w:r>
          <w:rPr>
            <w:rFonts w:eastAsia="Calibri" w:cs="" w:cstheme="minorBidi" w:eastAsiaTheme="minorHAnsi"/>
            <w:color w:val="auto"/>
            <w:kern w:val="0"/>
            <w:sz w:val="22"/>
            <w:szCs w:val="22"/>
            <w:lang w:val="en-US" w:eastAsia="en-US" w:bidi="ar-SA"/>
          </w:rPr>
          <w:t xml:space="preserve"> </w:t>
        </w:r>
      </w:ins>
    </w:p>
    <w:p>
      <w:pPr>
        <w:pStyle w:val="Heading2"/>
        <w:numPr>
          <w:ilvl w:val="1"/>
          <w:numId w:val="3"/>
        </w:numPr>
        <w:ind w:left="720" w:hanging="720"/>
        <w:rPr/>
      </w:pPr>
      <w:bookmarkStart w:id="11" w:name="__RefHeading___Toc782_111045470"/>
      <w:bookmarkStart w:id="12" w:name="_Toc50206410"/>
      <w:bookmarkEnd w:id="11"/>
      <w:r>
        <w:rPr/>
        <w:t>Category</w:t>
      </w:r>
      <w:bookmarkEnd w:id="12"/>
    </w:p>
    <w:p>
      <w:pPr>
        <w:pStyle w:val="NormalL2"/>
        <w:rPr/>
      </w:pPr>
      <w:r>
        <w:rPr/>
        <w:t>Architecturally Significant</w:t>
      </w:r>
    </w:p>
    <w:p>
      <w:pPr>
        <w:pStyle w:val="Heading3"/>
        <w:numPr>
          <w:ilvl w:val="2"/>
          <w:numId w:val="3"/>
        </w:numPr>
        <w:rPr/>
      </w:pPr>
      <w:bookmarkStart w:id="13" w:name="__RefHeading___Toc784_111045470"/>
      <w:bookmarkStart w:id="14" w:name="_Toc50206411"/>
      <w:bookmarkEnd w:id="13"/>
      <w:r>
        <w:rPr/>
        <w:t>Risks addressed</w:t>
      </w:r>
      <w:bookmarkEnd w:id="14"/>
    </w:p>
    <w:p>
      <w:pPr>
        <w:pStyle w:val="NormalL2"/>
        <w:numPr>
          <w:ilvl w:val="0"/>
          <w:numId w:val="5"/>
        </w:numPr>
        <w:ind w:left="1080" w:hanging="3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Risk 4 - Erroneous Input: Management of Hotel Room Listing will be done through an intuitive interface with confirmation system to minimize erroneous input.</w:t>
      </w:r>
    </w:p>
    <w:p>
      <w:pPr>
        <w:pStyle w:val="Heading2"/>
        <w:numPr>
          <w:ilvl w:val="1"/>
          <w:numId w:val="3"/>
        </w:numPr>
        <w:ind w:left="720" w:hanging="720"/>
        <w:rPr/>
      </w:pPr>
      <w:bookmarkStart w:id="15" w:name="__RefHeading___Toc786_111045470"/>
      <w:bookmarkStart w:id="16" w:name="_Toc50206412"/>
      <w:bookmarkEnd w:id="15"/>
      <w:r>
        <w:rPr/>
        <w:t>Level</w:t>
      </w:r>
      <w:bookmarkEnd w:id="16"/>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User Goal</w:t>
      </w:r>
    </w:p>
    <w:p>
      <w:pPr>
        <w:pStyle w:val="Heading2"/>
        <w:numPr>
          <w:ilvl w:val="1"/>
          <w:numId w:val="3"/>
        </w:numPr>
        <w:ind w:left="720" w:hanging="720"/>
        <w:rPr/>
      </w:pPr>
      <w:bookmarkStart w:id="17" w:name="__RefHeading___Toc788_111045470"/>
      <w:bookmarkStart w:id="18" w:name="_Toc50206413"/>
      <w:bookmarkEnd w:id="17"/>
      <w:r>
        <w:rPr/>
        <w:t>Primary Actor(s)</w:t>
      </w:r>
      <w:bookmarkEnd w:id="18"/>
    </w:p>
    <w:p>
      <w:pPr>
        <w:pStyle w:val="NormalL2"/>
        <w:numPr>
          <w:ilvl w:val="0"/>
          <w:numId w:val="2"/>
        </w:numPr>
        <w:ind w:left="900" w:hanging="18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Manager</w:t>
      </w:r>
    </w:p>
    <w:p>
      <w:pPr>
        <w:pStyle w:val="Heading2"/>
        <w:numPr>
          <w:ilvl w:val="1"/>
          <w:numId w:val="3"/>
        </w:numPr>
        <w:ind w:left="720" w:hanging="720"/>
        <w:rPr/>
      </w:pPr>
      <w:bookmarkStart w:id="19" w:name="__RefHeading___Toc790_111045470"/>
      <w:bookmarkStart w:id="20" w:name="_Toc50206414"/>
      <w:bookmarkEnd w:id="19"/>
      <w:r>
        <w:rPr/>
        <w:t>Stakeholders and Interests</w:t>
      </w:r>
      <w:bookmarkEnd w:id="20"/>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1" w:name="__RefHeading___Toc792_111045470"/>
      <w:bookmarkStart w:id="22" w:name="_Toc50206415"/>
      <w:bookmarkEnd w:id="21"/>
      <w:r>
        <w:rPr>
          <w:rFonts w:eastAsia="" w:cs="" w:cstheme="majorBidi" w:eastAsiaTheme="majorEastAsia"/>
          <w:color w:val="1F3763" w:themeColor="accent1" w:themeShade="7f"/>
          <w:kern w:val="0"/>
          <w:sz w:val="24"/>
          <w:szCs w:val="24"/>
          <w:lang w:val="en-US" w:eastAsia="en-US" w:bidi="ar-SA"/>
        </w:rPr>
        <w:t>H</w:t>
      </w:r>
      <w:bookmarkEnd w:id="22"/>
      <w:r>
        <w:rPr>
          <w:rFonts w:eastAsia="" w:cs="" w:cstheme="majorBidi" w:eastAsiaTheme="majorEastAsia"/>
          <w:color w:val="1F3763" w:themeColor="accent1" w:themeShade="7f"/>
          <w:kern w:val="0"/>
          <w:sz w:val="24"/>
          <w:szCs w:val="24"/>
          <w:lang w:val="en-US" w:eastAsia="en-US" w:bidi="ar-SA"/>
        </w:rPr>
        <w:t>otel CEO</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Being able to manage hotel room listings will greatly improve hotel system managability and business operability. This makes it more convenient for hotel staff to operate and organize the business better.</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3" w:name="__RefHeading___Toc794_111045470"/>
      <w:bookmarkStart w:id="24" w:name="_Toc50206416"/>
      <w:bookmarkEnd w:id="23"/>
      <w:r>
        <w:rPr>
          <w:rFonts w:eastAsia="" w:cs="" w:cstheme="majorBidi" w:eastAsiaTheme="majorEastAsia"/>
          <w:color w:val="1F3763" w:themeColor="accent1" w:themeShade="7f"/>
          <w:kern w:val="0"/>
          <w:sz w:val="24"/>
          <w:szCs w:val="24"/>
          <w:lang w:val="en-US" w:eastAsia="en-US" w:bidi="ar-SA"/>
        </w:rPr>
        <w:t>H</w:t>
      </w:r>
      <w:bookmarkEnd w:id="24"/>
      <w:r>
        <w:rPr>
          <w:rFonts w:eastAsia="" w:cs="" w:cstheme="majorBidi" w:eastAsiaTheme="majorEastAsia"/>
          <w:color w:val="1F3763" w:themeColor="accent1" w:themeShade="7f"/>
          <w:kern w:val="0"/>
          <w:sz w:val="24"/>
          <w:szCs w:val="24"/>
          <w:lang w:val="en-US" w:eastAsia="en-US" w:bidi="ar-SA"/>
        </w:rPr>
        <w:t>otel's Private Equity Investor</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Management of hotel room listings allow for flexible hotel room descriptions and price. This allows a hotel to remain competitive and to adjust to the state of the market. This also allows an easy management of the marketability of these hotel rooms. All of this results in an increase in visitors and revenue of which the investor gets a share.</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5" w:name="__RefHeading___Toc794_1110454701"/>
      <w:bookmarkEnd w:id="25"/>
      <w:r>
        <w:rPr>
          <w:rFonts w:eastAsia="" w:cs="" w:cstheme="majorBidi" w:eastAsiaTheme="majorEastAsia"/>
          <w:color w:val="1F3763" w:themeColor="accent1" w:themeShade="7f"/>
          <w:kern w:val="0"/>
          <w:sz w:val="24"/>
          <w:szCs w:val="24"/>
          <w:lang w:val="en-US" w:eastAsia="en-US" w:bidi="ar-SA"/>
        </w:rPr>
        <w:t>Hotel Manager</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feature to manage hotel room listings directly makes the hotel management process more convenient for the hotel manager. They can easily adjust room descriptions and prices as registered on the system.</w:t>
      </w:r>
      <w:bookmarkStart w:id="26" w:name="__DdeLink__2174_3311015359"/>
    </w:p>
    <w:p>
      <w:pPr>
        <w:pStyle w:val="Heading3"/>
        <w:numPr>
          <w:ilvl w:val="2"/>
          <w:numId w:val="3"/>
        </w:numPr>
        <w:rPr/>
      </w:pPr>
      <w:bookmarkStart w:id="27" w:name="__RefHeading___Toc794_11104547011"/>
      <w:bookmarkEnd w:id="27"/>
      <w:r>
        <w:rPr>
          <w:rFonts w:eastAsia="" w:cs="" w:cstheme="majorBidi" w:eastAsiaTheme="majorEastAsia"/>
          <w:color w:val="1F3763" w:themeColor="accent1" w:themeShade="7f"/>
          <w:kern w:val="0"/>
          <w:sz w:val="24"/>
          <w:szCs w:val="24"/>
          <w:lang w:val="en-US" w:eastAsia="en-US" w:bidi="ar-SA"/>
        </w:rPr>
        <w:t>Hotel Clerk</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clerk wants to be able to see an updated and descriptive list of hotel rooms in the system on which to accomodate guest and to provide said description to guests checking in.</w:t>
      </w:r>
      <w:bookmarkEnd w:id="26"/>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8" w:name="__RefHeading___Toc794_111045470111"/>
      <w:bookmarkEnd w:id="28"/>
      <w:r>
        <w:rPr>
          <w:rFonts w:eastAsia="" w:cs="" w:cstheme="majorBidi" w:eastAsiaTheme="majorEastAsia"/>
          <w:color w:val="1F3763" w:themeColor="accent1" w:themeShade="7f"/>
          <w:kern w:val="0"/>
          <w:sz w:val="24"/>
          <w:szCs w:val="24"/>
          <w:lang w:val="en-US" w:eastAsia="en-US" w:bidi="ar-SA"/>
        </w:rPr>
        <w:t>Guest</w:t>
      </w:r>
    </w:p>
    <w:p>
      <w:pPr>
        <w:pStyle w:val="NormalL2"/>
        <w:rPr/>
      </w:pPr>
      <w:r>
        <w:rPr>
          <w:rFonts w:eastAsia="Calibri" w:cs="" w:cstheme="minorBidi" w:eastAsiaTheme="minorHAnsi"/>
          <w:color w:val="auto"/>
          <w:kern w:val="0"/>
          <w:sz w:val="22"/>
          <w:szCs w:val="22"/>
          <w:lang w:val="en-US" w:eastAsia="en-US" w:bidi="ar-SA"/>
        </w:rPr>
        <w:t>The guests wants to see an update and descriptive list fo hotel rooms available at their desired time. They want to see what features the hotel room has and how much it will cost them.</w:t>
      </w:r>
    </w:p>
    <w:p>
      <w:pPr>
        <w:pStyle w:val="Heading2"/>
        <w:numPr>
          <w:ilvl w:val="1"/>
          <w:numId w:val="3"/>
        </w:numPr>
        <w:ind w:left="720" w:hanging="720"/>
        <w:rPr/>
      </w:pPr>
      <w:bookmarkStart w:id="29" w:name="__RefHeading___Toc796_111045470"/>
      <w:bookmarkStart w:id="30" w:name="_Toc50206417"/>
      <w:bookmarkEnd w:id="29"/>
      <w:r>
        <w:rPr/>
        <w:t>Preconditions (Entrance Criteria)</w:t>
      </w:r>
      <w:bookmarkEnd w:id="30"/>
    </w:p>
    <w:p>
      <w:pPr>
        <w:pStyle w:val="NormalL2"/>
        <w:rPr/>
      </w:pPr>
      <w:r>
        <w:rPr>
          <w:rFonts w:eastAsia="Calibri" w:cs="" w:cstheme="minorBidi" w:eastAsiaTheme="minorHAnsi"/>
          <w:color w:val="auto"/>
          <w:kern w:val="0"/>
          <w:sz w:val="22"/>
          <w:szCs w:val="22"/>
          <w:lang w:val="en-US" w:eastAsia="en-US" w:bidi="ar-SA"/>
        </w:rPr>
        <w:t>Hotel Manager account is configured with Hotel Manager role access. System is running and reachable from Hotel Manager's client device.</w:t>
      </w:r>
    </w:p>
    <w:p>
      <w:pPr>
        <w:pStyle w:val="Heading2"/>
        <w:numPr>
          <w:ilvl w:val="1"/>
          <w:numId w:val="3"/>
        </w:numPr>
        <w:ind w:left="720" w:hanging="720"/>
        <w:rPr/>
      </w:pPr>
      <w:bookmarkStart w:id="31" w:name="__RefHeading___Toc798_111045470"/>
      <w:bookmarkStart w:id="32" w:name="_Toc50206418"/>
      <w:bookmarkEnd w:id="31"/>
      <w:r>
        <w:rPr/>
        <w:t>Success Guarantee (Exit State)</w:t>
      </w:r>
      <w:bookmarkEnd w:id="32"/>
    </w:p>
    <w:p>
      <w:pPr>
        <w:pStyle w:val="NormalL2"/>
        <w:rPr/>
      </w:pPr>
      <w:r>
        <w:rPr>
          <w:rFonts w:eastAsia="Calibri" w:cs="" w:cstheme="minorBidi" w:eastAsiaTheme="minorHAnsi"/>
          <w:color w:val="auto"/>
          <w:kern w:val="0"/>
          <w:sz w:val="22"/>
          <w:szCs w:val="22"/>
          <w:lang w:val="en-US" w:eastAsia="en-US" w:bidi="ar-SA"/>
        </w:rPr>
        <w:t>Hotel room management actions (addition/modification/deletion) are saved. Modifications are immediately reflected for immediate reservation and accomodation.</w:t>
      </w:r>
      <w:ins w:id="16" w:author="Unknown Author" w:date="2021-11-15T09:25:02Z">
        <w:r>
          <w:rPr>
            <w:rFonts w:eastAsia="Calibri" w:cs="" w:cstheme="minorBidi" w:eastAsiaTheme="minorHAnsi"/>
            <w:color w:val="auto"/>
            <w:kern w:val="0"/>
            <w:sz w:val="22"/>
            <w:szCs w:val="22"/>
            <w:lang w:val="en-US" w:eastAsia="en-US" w:bidi="ar-SA"/>
          </w:rPr>
          <w:t xml:space="preserve"> </w:t>
        </w:r>
      </w:ins>
      <w:ins w:id="17" w:author="Unknown Author" w:date="2021-11-15T09:24:31Z">
        <w:r>
          <w:rPr>
            <w:rFonts w:eastAsia="Calibri" w:cs="" w:cstheme="minorBidi" w:eastAsiaTheme="minorHAnsi"/>
            <w:color w:val="auto"/>
            <w:kern w:val="0"/>
            <w:sz w:val="22"/>
            <w:szCs w:val="22"/>
            <w:lang w:val="en-US" w:eastAsia="en-US" w:bidi="ar-SA"/>
          </w:rPr>
          <w:t>Expected data:</w:t>
        </w:r>
      </w:ins>
      <w:ins w:id="18" w:author="Unknown Author" w:date="2021-11-15T09:25:04Z">
        <w:r>
          <w:rPr>
            <w:rFonts w:eastAsia="Calibri" w:cs="" w:cstheme="minorBidi" w:eastAsiaTheme="minorHAnsi"/>
            <w:color w:val="auto"/>
            <w:kern w:val="0"/>
            <w:sz w:val="22"/>
            <w:szCs w:val="22"/>
            <w:lang w:val="en-US" w:eastAsia="en-US" w:bidi="ar-SA"/>
          </w:rPr>
          <w:t xml:space="preserve"> Modified room should be printed with the correct modification data. Example: "{price: $150, room</w:t>
        </w:r>
      </w:ins>
      <w:ins w:id="19" w:author="Unknown Author" w:date="2021-11-15T09:26:00Z">
        <w:r>
          <w:rPr>
            <w:rFonts w:eastAsia="Calibri" w:cs="" w:cstheme="minorBidi" w:eastAsiaTheme="minorHAnsi"/>
            <w:color w:val="auto"/>
            <w:kern w:val="0"/>
            <w:sz w:val="22"/>
            <w:szCs w:val="22"/>
            <w:lang w:val="en-US" w:eastAsia="en-US" w:bidi="ar-SA"/>
          </w:rPr>
          <w:t>Type: "Deluxe", bedType: "Queen", bedCount: 1, desc: "Comfy room"}".</w:t>
        </w:r>
      </w:ins>
    </w:p>
    <w:p>
      <w:pPr>
        <w:pStyle w:val="Heading2"/>
        <w:numPr>
          <w:ilvl w:val="1"/>
          <w:numId w:val="3"/>
        </w:numPr>
        <w:ind w:left="720" w:hanging="720"/>
        <w:rPr/>
      </w:pPr>
      <w:bookmarkStart w:id="33" w:name="__RefHeading___Toc800_111045470"/>
      <w:bookmarkStart w:id="34" w:name="_Toc50206419"/>
      <w:bookmarkEnd w:id="33"/>
      <w:r>
        <w:rPr/>
        <w:t>Main Success Scenario</w:t>
      </w:r>
      <w:bookmarkEnd w:id="34"/>
    </w:p>
    <w:p>
      <w:pPr>
        <w:pStyle w:val="NormalL2"/>
        <w:numPr>
          <w:ilvl w:val="0"/>
          <w:numId w:val="4"/>
        </w:numPr>
        <w:ind w:left="1080" w:hanging="3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Hotel Manager requests to connect to the system as a Hotel Manager, providing their username and password. The System responds with a session.</w:t>
      </w:r>
    </w:p>
    <w:p>
      <w:pPr>
        <w:pStyle w:val="NormalL2"/>
        <w:numPr>
          <w:ilvl w:val="0"/>
          <w:numId w:val="4"/>
        </w:numPr>
        <w:ind w:left="1080" w:hanging="3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Hotel Manager requests a listing of hotel rooms for the hotel. The System replies with a list of hotel rooms.</w:t>
      </w:r>
    </w:p>
    <w:p>
      <w:pPr>
        <w:pStyle w:val="NormalL2"/>
        <w:numPr>
          <w:ilvl w:val="0"/>
          <w:numId w:val="4"/>
        </w:numPr>
        <w:ind w:left="1080" w:hanging="360"/>
        <w:rPr/>
      </w:pPr>
      <w:r>
        <w:rPr/>
        <w:t>The Hotel Manager requests to add a hotel room to be registered in the system, providing information such as price, room type, bed type, bed count, and a description. The System replies with a receipt of whether or not the room was succesfully added.</w:t>
      </w:r>
    </w:p>
    <w:p>
      <w:pPr>
        <w:pStyle w:val="NormalL2"/>
        <w:numPr>
          <w:ilvl w:val="0"/>
          <w:numId w:val="4"/>
        </w:numPr>
        <w:ind w:left="1080" w:hanging="360"/>
        <w:rPr/>
      </w:pPr>
      <w:ins w:id="20" w:author="Unknown Author" w:date="2021-11-13T16:48:07Z">
        <w:r>
          <w:rPr/>
          <w:t xml:space="preserve">The Hotel Manager requests the information of a specific room, giving the room ID of the newly added room. </w:t>
        </w:r>
      </w:ins>
      <w:ins w:id="21" w:author="Unknown Author" w:date="2021-11-13T16:49:01Z">
        <w:r>
          <w:rPr/>
          <w:t>The System replies with the information of the added room, confirming that information is the same as the information entered from earlier.</w:t>
        </w:r>
      </w:ins>
    </w:p>
    <w:p>
      <w:pPr>
        <w:sectPr>
          <w:headerReference w:type="default" r:id="rId8"/>
          <w:headerReference w:type="first" r:id="rId9"/>
          <w:footerReference w:type="default" r:id="rId10"/>
          <w:footerReference w:type="first" r:id="rId11"/>
          <w:type w:val="nextPage"/>
          <w:pgSz w:w="12240" w:h="15840"/>
          <w:pgMar w:left="720" w:right="720" w:header="360" w:top="643" w:footer="360" w:bottom="740" w:gutter="0"/>
          <w:pgNumType w:start="1" w:fmt="decimal"/>
          <w:formProt w:val="false"/>
          <w:titlePg/>
          <w:textDirection w:val="lrTb"/>
          <w:docGrid w:type="default" w:linePitch="360" w:charSpace="4096"/>
        </w:sectPr>
        <w:pStyle w:val="NormalL2"/>
        <w:numPr>
          <w:ilvl w:val="0"/>
          <w:numId w:val="4"/>
        </w:numPr>
        <w:ind w:left="1080" w:hanging="360"/>
        <w:rPr/>
      </w:pPr>
      <w:r>
        <w:rPr/>
        <w:t>The Hotel Manager requests to terminate their session. The System responds with a receipt of whether or not the session was terminated.</w:t>
      </w:r>
    </w:p>
    <w:p>
      <w:pPr>
        <w:pStyle w:val="Heading2"/>
        <w:numPr>
          <w:ilvl w:val="1"/>
          <w:numId w:val="3"/>
        </w:numPr>
        <w:ind w:left="720" w:hanging="720"/>
        <w:rPr/>
      </w:pPr>
      <w:bookmarkStart w:id="37" w:name="__RefHeading___Toc802_111045470"/>
      <w:bookmarkStart w:id="38" w:name="_Toc50206420"/>
      <w:bookmarkEnd w:id="37"/>
      <w:r>
        <w:rPr/>
        <w:t>Extensions (Alternate paths)</w:t>
      </w:r>
      <w:bookmarkEnd w:id="38"/>
    </w:p>
    <w:p>
      <w:pPr>
        <w:pStyle w:val="NormalL2"/>
        <w:rPr/>
      </w:pPr>
      <w:r>
        <w:rPr>
          <w:rFonts w:eastAsia="Calibri" w:cs="" w:cstheme="minorBidi" w:eastAsiaTheme="minorHAnsi"/>
          <w:color w:val="auto"/>
          <w:kern w:val="0"/>
          <w:sz w:val="22"/>
          <w:szCs w:val="22"/>
          <w:lang w:val="en-US" w:eastAsia="en-US" w:bidi="ar-SA"/>
        </w:rPr>
        <w:t>3a.</w:t>
      </w:r>
      <w:r>
        <w:rPr/>
        <w:t xml:space="preserve"> </w:t>
      </w:r>
      <w:r>
        <w:rPr>
          <w:rFonts w:eastAsia="Calibri" w:cs="" w:cstheme="minorBidi" w:eastAsiaTheme="minorHAnsi"/>
          <w:color w:val="auto"/>
          <w:kern w:val="0"/>
          <w:sz w:val="22"/>
          <w:szCs w:val="22"/>
          <w:lang w:val="en-US" w:eastAsia="en-US" w:bidi="ar-SA"/>
        </w:rPr>
        <w:t>Instead, Hotel Manager wants to update an existing room.</w:t>
      </w:r>
    </w:p>
    <w:p>
      <w:pPr>
        <w:pStyle w:val="NormalL2"/>
        <w:ind w:left="1170" w:hanging="0"/>
        <w:rPr/>
      </w:pPr>
      <w:r>
        <w:rPr>
          <w:rFonts w:eastAsia="Calibri" w:cs="" w:cstheme="minorBidi" w:eastAsiaTheme="minorHAnsi"/>
          <w:color w:val="auto"/>
          <w:kern w:val="0"/>
          <w:sz w:val="22"/>
          <w:szCs w:val="22"/>
          <w:lang w:val="en-US" w:eastAsia="en-US" w:bidi="ar-SA"/>
        </w:rPr>
        <w:t>1</w:t>
      </w:r>
      <w:r>
        <w:rPr/>
        <w:t xml:space="preserve">.  </w:t>
      </w:r>
      <w:r>
        <w:rPr>
          <w:rFonts w:eastAsia="Calibri" w:cs="" w:cstheme="minorBidi" w:eastAsiaTheme="minorHAnsi"/>
          <w:color w:val="auto"/>
          <w:kern w:val="0"/>
          <w:sz w:val="22"/>
          <w:szCs w:val="22"/>
          <w:lang w:val="en-US" w:eastAsia="en-US" w:bidi="ar-SA"/>
        </w:rPr>
        <w:t>The Hotel Manager requests to get information about a room, specifying the room desired. The System responds with information about the room.</w:t>
      </w:r>
    </w:p>
    <w:p>
      <w:pPr>
        <w:pStyle w:val="NormalL2"/>
        <w:ind w:left="1170" w:hanging="0"/>
        <w:rPr/>
      </w:pPr>
      <w:r>
        <w:rPr>
          <w:rFonts w:eastAsia="Calibri" w:cs="" w:cstheme="minorBidi" w:eastAsiaTheme="minorHAnsi"/>
          <w:color w:val="auto"/>
          <w:kern w:val="0"/>
          <w:sz w:val="22"/>
          <w:szCs w:val="22"/>
          <w:lang w:val="en-US" w:eastAsia="en-US" w:bidi="ar-SA"/>
        </w:rPr>
        <w:t>2</w:t>
      </w:r>
      <w:r>
        <w:rPr/>
        <w:t xml:space="preserve">.  </w:t>
      </w:r>
      <w:r>
        <w:rPr>
          <w:rFonts w:eastAsia="Calibri" w:cs="" w:cstheme="minorBidi" w:eastAsiaTheme="minorHAnsi"/>
          <w:color w:val="auto"/>
          <w:kern w:val="0"/>
          <w:sz w:val="22"/>
          <w:szCs w:val="22"/>
          <w:lang w:val="en-US" w:eastAsia="en-US" w:bidi="ar-SA"/>
        </w:rPr>
        <w:t>The Hotel Manager requests to update the room, providing the new price, room type, bed type, bed count, and description. The System replies with a receipt of whether or not the room was successfully updated.</w:t>
      </w:r>
    </w:p>
    <w:p>
      <w:pPr>
        <w:pStyle w:val="NormalL2"/>
        <w:rPr/>
      </w:pPr>
      <w:r>
        <w:rPr>
          <w:rFonts w:eastAsia="Calibri" w:cs="" w:cstheme="minorBidi" w:eastAsiaTheme="minorHAnsi"/>
          <w:color w:val="auto"/>
          <w:kern w:val="0"/>
          <w:sz w:val="22"/>
          <w:szCs w:val="22"/>
          <w:lang w:val="en-US" w:eastAsia="en-US" w:bidi="ar-SA"/>
        </w:rPr>
        <w:t>3b.</w:t>
      </w:r>
      <w:r>
        <w:rPr/>
        <w:t xml:space="preserve"> </w:t>
      </w:r>
      <w:r>
        <w:rPr>
          <w:rFonts w:eastAsia="Calibri" w:cs="" w:cstheme="minorBidi" w:eastAsiaTheme="minorHAnsi"/>
          <w:color w:val="auto"/>
          <w:kern w:val="0"/>
          <w:sz w:val="22"/>
          <w:szCs w:val="22"/>
          <w:lang w:val="en-US" w:eastAsia="en-US" w:bidi="ar-SA"/>
        </w:rPr>
        <w:t>Instead, Hotel Manager wants to delete an existing room.</w:t>
      </w:r>
    </w:p>
    <w:p>
      <w:pPr>
        <w:pStyle w:val="NormalL2"/>
        <w:ind w:left="1170" w:hanging="0"/>
        <w:rPr/>
      </w:pPr>
      <w:r>
        <w:rPr>
          <w:rFonts w:eastAsia="Calibri" w:cs="" w:cstheme="minorBidi" w:eastAsiaTheme="minorHAnsi"/>
          <w:color w:val="auto"/>
          <w:kern w:val="0"/>
          <w:sz w:val="22"/>
          <w:szCs w:val="22"/>
          <w:lang w:val="en-US" w:eastAsia="en-US" w:bidi="ar-SA"/>
        </w:rPr>
        <w:t>1</w:t>
      </w:r>
      <w:r>
        <w:rPr/>
        <w:t xml:space="preserve">.  </w:t>
      </w:r>
      <w:r>
        <w:rPr>
          <w:rFonts w:eastAsia="Calibri" w:cs="" w:cstheme="minorBidi" w:eastAsiaTheme="minorHAnsi"/>
          <w:color w:val="auto"/>
          <w:kern w:val="0"/>
          <w:sz w:val="22"/>
          <w:szCs w:val="22"/>
          <w:lang w:val="en-US" w:eastAsia="en-US" w:bidi="ar-SA"/>
        </w:rPr>
        <w:t>The Hotel Manager requests to get information about a room, specifying the room desired. The System responds with information about the room.</w:t>
      </w:r>
    </w:p>
    <w:p>
      <w:pPr>
        <w:pStyle w:val="NormalL2"/>
        <w:ind w:left="1170" w:hanging="0"/>
        <w:rPr/>
      </w:pPr>
      <w:r>
        <w:rPr>
          <w:rFonts w:eastAsia="Calibri" w:cs="" w:cstheme="minorBidi" w:eastAsiaTheme="minorHAnsi"/>
          <w:color w:val="auto"/>
          <w:kern w:val="0"/>
          <w:sz w:val="22"/>
          <w:szCs w:val="22"/>
          <w:lang w:val="en-US" w:eastAsia="en-US" w:bidi="ar-SA"/>
        </w:rPr>
        <w:t>2.  The Hotel Manager requests to delete the room. The System responds with a receipt of whether or not the room was successfully deleted.</w:t>
      </w:r>
    </w:p>
    <w:p>
      <w:pPr>
        <w:pStyle w:val="Heading2"/>
        <w:numPr>
          <w:ilvl w:val="1"/>
          <w:numId w:val="3"/>
        </w:numPr>
        <w:ind w:left="720" w:hanging="720"/>
        <w:rPr/>
      </w:pPr>
      <w:bookmarkStart w:id="39" w:name="__RefHeading___Toc804_111045470"/>
      <w:bookmarkStart w:id="40" w:name="_Toc50206421"/>
      <w:bookmarkEnd w:id="39"/>
      <w:r>
        <w:rPr/>
        <w:t>Special Requirements</w:t>
      </w:r>
      <w:bookmarkEnd w:id="40"/>
    </w:p>
    <w:p>
      <w:pPr>
        <w:pStyle w:val="NormalL2"/>
        <w:rPr/>
      </w:pPr>
      <w:r>
        <w:rPr/>
        <w:t>Hotel room management must be secure and only accessible to high-trust actors such as the Hotel Manager.</w:t>
      </w:r>
      <w:ins w:id="26" w:author="Unknown Author" w:date="2021-11-15T09:11:36Z">
        <w:r>
          <w:rPr/>
          <w:t xml:space="preserve"> Low level actors should not be able to perform this use case.</w:t>
        </w:r>
      </w:ins>
    </w:p>
    <w:p>
      <w:pPr>
        <w:pStyle w:val="NormalL2"/>
        <w:rPr/>
      </w:pPr>
      <w:r>
        <w:rPr>
          <w:rFonts w:eastAsia="Calibri" w:cs="" w:cstheme="minorBidi" w:eastAsiaTheme="minorHAnsi"/>
          <w:color w:val="auto"/>
          <w:kern w:val="0"/>
          <w:sz w:val="22"/>
          <w:szCs w:val="22"/>
          <w:lang w:val="en-US" w:eastAsia="en-US" w:bidi="ar-SA"/>
        </w:rPr>
        <w:t>Interface must be intuitive and usable</w:t>
      </w:r>
      <w:r>
        <w:rPr/>
        <w:t xml:space="preserve"> to busy, non-technical </w:t>
      </w:r>
      <w:r>
        <w:rPr>
          <w:rFonts w:eastAsia="Calibri" w:cs="" w:cstheme="minorBidi" w:eastAsiaTheme="minorHAnsi"/>
          <w:color w:val="auto"/>
          <w:kern w:val="0"/>
          <w:sz w:val="22"/>
          <w:szCs w:val="22"/>
          <w:lang w:val="en-US" w:eastAsia="en-US" w:bidi="ar-SA"/>
        </w:rPr>
        <w:t>personel, like Hotel Manager.</w:t>
      </w:r>
      <w:ins w:id="27" w:author="Unknown Author" w:date="2021-11-15T09:10:56Z">
        <w:r>
          <w:rPr>
            <w:rFonts w:eastAsia="Calibri" w:cs="" w:cstheme="minorBidi" w:eastAsiaTheme="minorHAnsi"/>
            <w:color w:val="auto"/>
            <w:kern w:val="0"/>
            <w:sz w:val="22"/>
            <w:szCs w:val="22"/>
            <w:lang w:val="en-US" w:eastAsia="en-US" w:bidi="ar-SA"/>
          </w:rPr>
          <w:t xml:space="preserve"> Non-technica</w:t>
        </w:r>
      </w:ins>
      <w:ins w:id="28" w:author="Unknown Author" w:date="2021-11-15T09:11:00Z">
        <w:r>
          <w:rPr>
            <w:rFonts w:eastAsia="Calibri" w:cs="" w:cstheme="minorBidi" w:eastAsiaTheme="minorHAnsi"/>
            <w:color w:val="auto"/>
            <w:kern w:val="0"/>
            <w:sz w:val="22"/>
            <w:szCs w:val="22"/>
            <w:lang w:val="en-US" w:eastAsia="en-US" w:bidi="ar-SA"/>
          </w:rPr>
          <w:t>l personnel should be able to perform the use case with little to no instruction in under 5 minutes.</w:t>
        </w:r>
      </w:ins>
    </w:p>
    <w:p>
      <w:pPr>
        <w:pStyle w:val="Heading2"/>
        <w:numPr>
          <w:ilvl w:val="1"/>
          <w:numId w:val="3"/>
        </w:numPr>
        <w:ind w:left="720" w:hanging="720"/>
        <w:rPr/>
      </w:pPr>
      <w:bookmarkStart w:id="41" w:name="__RefHeading___Toc806_111045470"/>
      <w:bookmarkStart w:id="42" w:name="_Toc50206422"/>
      <w:bookmarkEnd w:id="41"/>
      <w:r>
        <w:rPr/>
        <w:t>Technology and Data Variations List</w:t>
      </w:r>
      <w:bookmarkEnd w:id="42"/>
    </w:p>
    <w:p>
      <w:pPr>
        <w:pStyle w:val="NormalL2"/>
        <w:rPr/>
      </w:pPr>
      <w:r>
        <w:rPr/>
        <w:t xml:space="preserve">1-4. The Hotel Reservation System must provide an intuitive graphical user interface and must support typical peripheral device inputs such as that of mouse, keyboard, and potentially touch screen. </w:t>
      </w:r>
    </w:p>
    <w:p>
      <w:pPr>
        <w:pStyle w:val="NormalL2"/>
        <w:rPr/>
      </w:pPr>
      <w:r>
        <w:rPr/>
        <w:t>1. Authentication is typed credentials. But within two years, security may improve to include biometrics or RFID tags.</w:t>
      </w:r>
    </w:p>
    <w:p>
      <w:pPr>
        <w:pStyle w:val="Heading2"/>
        <w:numPr>
          <w:ilvl w:val="1"/>
          <w:numId w:val="3"/>
        </w:numPr>
        <w:ind w:left="720" w:hanging="720"/>
        <w:rPr/>
      </w:pPr>
      <w:bookmarkStart w:id="43" w:name="__RefHeading___Toc808_111045470"/>
      <w:bookmarkStart w:id="44" w:name="_Toc50206423"/>
      <w:bookmarkEnd w:id="43"/>
      <w:r>
        <w:rPr/>
        <w:t>Frequency of Occurrence</w:t>
      </w:r>
      <w:bookmarkEnd w:id="44"/>
    </w:p>
    <w:p>
      <w:pPr>
        <w:pStyle w:val="NormalL2"/>
        <w:rPr/>
      </w:pPr>
      <w:ins w:id="29" w:author="Unknown Author" w:date="2021-11-15T09:17:17Z">
        <w:r>
          <w:rPr>
            <w:rFonts w:eastAsia="Calibri" w:cs="" w:cstheme="minorBidi" w:eastAsiaTheme="minorHAnsi"/>
            <w:color w:val="auto"/>
            <w:kern w:val="0"/>
            <w:sz w:val="22"/>
            <w:szCs w:val="22"/>
            <w:lang w:val="en-US" w:eastAsia="en-US" w:bidi="ar-SA"/>
          </w:rPr>
          <w:t xml:space="preserve">Accurate Measure: </w:t>
        </w:r>
      </w:ins>
      <w:r>
        <w:rPr>
          <w:rFonts w:eastAsia="Calibri" w:cs="" w:cstheme="minorBidi" w:eastAsiaTheme="minorHAnsi"/>
          <w:color w:val="auto"/>
          <w:kern w:val="0"/>
          <w:sz w:val="22"/>
          <w:szCs w:val="22"/>
          <w:lang w:val="en-US" w:eastAsia="en-US" w:bidi="ar-SA"/>
        </w:rPr>
        <w:t>Once per room per financial quarter</w:t>
      </w:r>
      <w:ins w:id="30" w:author="Unknown Author" w:date="2021-11-15T09:16:53Z">
        <w:r>
          <w:rPr>
            <w:rFonts w:eastAsia="Calibri" w:cs="" w:cstheme="minorBidi" w:eastAsiaTheme="minorHAnsi"/>
            <w:color w:val="auto"/>
            <w:kern w:val="0"/>
            <w:sz w:val="22"/>
            <w:szCs w:val="22"/>
            <w:lang w:val="en-US" w:eastAsia="en-US" w:bidi="ar-SA"/>
          </w:rPr>
          <w:t>.</w:t>
        </w:r>
      </w:ins>
      <w:r>
        <w:rPr>
          <w:rFonts w:eastAsia="Calibri" w:cs="" w:cstheme="minorBidi" w:eastAsiaTheme="minorHAnsi"/>
          <w:color w:val="auto"/>
          <w:kern w:val="0"/>
          <w:sz w:val="22"/>
          <w:szCs w:val="22"/>
          <w:lang w:val="en-US" w:eastAsia="en-US" w:bidi="ar-SA"/>
        </w:rPr>
        <w:t xml:space="preserve"> </w:t>
      </w:r>
    </w:p>
    <w:p>
      <w:pPr>
        <w:pStyle w:val="NormalL2"/>
        <w:rPr/>
      </w:pPr>
      <w:ins w:id="31" w:author="Unknown Author" w:date="2021-11-15T09:17:21Z">
        <w:r>
          <w:rPr>
            <w:rFonts w:eastAsia="Calibri" w:cs="" w:cstheme="minorBidi" w:eastAsiaTheme="minorHAnsi"/>
            <w:color w:val="auto"/>
            <w:kern w:val="0"/>
            <w:sz w:val="22"/>
            <w:szCs w:val="22"/>
            <w:lang w:val="en-US" w:eastAsia="en-US" w:bidi="ar-SA"/>
          </w:rPr>
          <w:t>Estimate: 25 times per financial quarter.</w:t>
        </w:r>
      </w:ins>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Rationale: Room info is changed per financial quarter to readjust business strategy</w:t>
      </w:r>
    </w:p>
    <w:p>
      <w:pPr>
        <w:pStyle w:val="Heading2"/>
        <w:numPr>
          <w:ilvl w:val="1"/>
          <w:numId w:val="3"/>
        </w:numPr>
        <w:ind w:left="720" w:hanging="720"/>
        <w:rPr/>
      </w:pPr>
      <w:bookmarkStart w:id="45" w:name="__RefHeading___Toc810_111045470"/>
      <w:bookmarkStart w:id="46" w:name="_Toc50206424"/>
      <w:bookmarkEnd w:id="45"/>
      <w:r>
        <w:rPr/>
        <w:t>Miscellaneous</w:t>
      </w:r>
      <w:bookmarkEnd w:id="46"/>
    </w:p>
    <w:p>
      <w:pPr>
        <w:pStyle w:val="NormalL2"/>
        <w:rPr/>
      </w:pPr>
      <w:r>
        <w:rPr>
          <w:rFonts w:eastAsia="Calibri" w:cs="" w:cstheme="minorBidi" w:eastAsiaTheme="minorHAnsi"/>
          <w:color w:val="auto"/>
          <w:kern w:val="0"/>
          <w:sz w:val="22"/>
          <w:szCs w:val="22"/>
          <w:lang w:val="en-US" w:eastAsia="en-US" w:bidi="ar-SA"/>
        </w:rPr>
        <w:t>This feature can be extended to perform with consideration of multiple hotel branches, within which rooms listings are grouped together. A manage hotel branches use case could be derived out of this.</w:t>
      </w:r>
      <w:r>
        <w:br w:type="page"/>
      </w:r>
    </w:p>
    <w:p>
      <w:pPr>
        <w:pStyle w:val="Heading1"/>
        <w:numPr>
          <w:ilvl w:val="0"/>
          <w:numId w:val="3"/>
        </w:numPr>
        <w:rPr/>
      </w:pPr>
      <w:bookmarkStart w:id="47" w:name="__RefHeading___Toc812_111045470"/>
      <w:bookmarkStart w:id="48" w:name="_Toc50206425"/>
      <w:bookmarkEnd w:id="47"/>
      <w:r>
        <w:rPr/>
        <w:t>System Sequence Diagrams</w:t>
      </w:r>
      <w:bookmarkEnd w:id="48"/>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49" w:name="__RefHeading___Toc814_111045470"/>
      <w:bookmarkStart w:id="50" w:name="Scenario1"/>
      <w:bookmarkStart w:id="51" w:name="_Toc50206426"/>
      <w:bookmarkEnd w:id="49"/>
      <w:r>
        <w:rPr>
          <w:rFonts w:eastAsia="" w:cs="" w:cstheme="majorBidi" w:eastAsiaTheme="majorEastAsia"/>
          <w:color w:val="2F5496" w:themeColor="accent1" w:themeShade="bf"/>
          <w:kern w:val="0"/>
          <w:sz w:val="26"/>
          <w:szCs w:val="26"/>
          <w:lang w:val="en-US" w:eastAsia="en-US" w:bidi="ar-SA"/>
        </w:rPr>
        <w:t>A</w:t>
      </w:r>
      <w:bookmarkEnd w:id="51"/>
      <w:r>
        <w:rPr>
          <w:rFonts w:eastAsia="" w:cs="" w:cstheme="majorBidi" w:eastAsiaTheme="majorEastAsia"/>
          <w:color w:val="2F5496" w:themeColor="accent1" w:themeShade="bf"/>
          <w:kern w:val="0"/>
          <w:sz w:val="26"/>
          <w:szCs w:val="26"/>
          <w:lang w:val="en-US" w:eastAsia="en-US" w:bidi="ar-SA"/>
        </w:rPr>
        <w:t>dd Room</w:t>
      </w:r>
      <w:bookmarkEnd w:id="50"/>
    </w:p>
    <w:p>
      <w:pPr>
        <w:pStyle w:val="Heading3"/>
        <w:numPr>
          <w:ilvl w:val="2"/>
          <w:numId w:val="3"/>
        </w:numPr>
        <w:rPr/>
      </w:pPr>
      <w:bookmarkStart w:id="52" w:name="__RefHeading___Toc816_111045470"/>
      <w:bookmarkStart w:id="53" w:name="_Toc50206427"/>
      <w:bookmarkEnd w:id="52"/>
      <w:r>
        <w:rPr/>
        <w:t>Scenario Description</w:t>
      </w:r>
      <w:bookmarkEnd w:id="53"/>
    </w:p>
    <w:p>
      <w:pPr>
        <w:pStyle w:val="NormalL2"/>
        <w:rPr/>
      </w:pPr>
      <w:r>
        <w:rPr/>
        <w:t>The Hotel Manager requests to connect to the system as a Hotel Manager, providing his username "JDoe" and password "ManagersRule1!". The system responds with a session with hotel manager role access. Then, The Hotel Manager requests to get a list of hotel rooms. The system responds with the list of hotel rooms registered with the system, which currently is empty. The Hotel Manager then requests to add a hotel room with a price of $150 per night, of the "Deluxe" room type, with 1 "Queen" bed, and with the description of "Comfy room". The system responds with a receipt of the success of the room creation, returning a "Room added" message. Finally, the Hotel Manager requests to terminate his connetion. The system responds with a receipt of the success of connection termination, returning the success message "Session for JDoe successfully terminated".</w:t>
      </w:r>
    </w:p>
    <w:p>
      <w:pPr>
        <w:pStyle w:val="Heading3"/>
        <w:numPr>
          <w:ilvl w:val="2"/>
          <w:numId w:val="3"/>
        </w:numPr>
        <w:rPr/>
      </w:pPr>
      <w:bookmarkStart w:id="54" w:name="__RefHeading___Toc818_111045470"/>
      <w:bookmarkStart w:id="55" w:name="_Toc50206428"/>
      <w:bookmarkEnd w:id="54"/>
      <w:r>
        <w:rPr/>
        <w:t>System Sequence Diagram</w:t>
      </w:r>
      <w:bookmarkEnd w:id="55"/>
    </w:p>
    <w:p>
      <w:pPr>
        <w:pStyle w:val="NormalL2"/>
        <w:widowControl/>
        <w:bidi w:val="0"/>
        <w:spacing w:lineRule="auto" w:line="259" w:before="0" w:after="160"/>
        <w:ind w:left="0" w:right="0" w:hanging="0"/>
        <w:jc w:val="center"/>
        <w:rPr/>
      </w:pPr>
      <w:r>
        <w:rPr/>
        <w:drawing>
          <wp:inline distT="0" distB="0" distL="0" distR="0">
            <wp:extent cx="5123815" cy="38595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2"/>
                    <a:stretch>
                      <a:fillRect/>
                    </a:stretch>
                  </pic:blipFill>
                  <pic:spPr bwMode="auto">
                    <a:xfrm>
                      <a:off x="0" y="0"/>
                      <a:ext cx="5123815" cy="3859530"/>
                    </a:xfrm>
                    <a:prstGeom prst="rect">
                      <a:avLst/>
                    </a:prstGeom>
                  </pic:spPr>
                </pic:pic>
              </a:graphicData>
            </a:graphic>
          </wp:inline>
        </w:drawing>
      </w:r>
      <w:ins w:id="32" w:author="Unknown Author" w:date="2021-11-13T16:45:02Z">
        <w:r>
          <w:rPr/>
          <w:t xml:space="preserve"> </w:t>
        </w:r>
      </w:ins>
    </w:p>
    <w:p>
      <w:pPr>
        <w:pStyle w:val="NormalL2"/>
        <w:jc w:val="left"/>
        <w:rPr/>
      </w:pPr>
      <w:r>
        <w:rPr/>
      </w:r>
      <w:r>
        <w:br w:type="page"/>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56" w:name="__RefHeading___Toc820_111045470"/>
      <w:bookmarkStart w:id="57" w:name="Scenario2"/>
      <w:bookmarkStart w:id="58" w:name="_Toc50206429"/>
      <w:bookmarkEnd w:id="56"/>
      <w:r>
        <w:rPr>
          <w:rFonts w:eastAsia="" w:cs="" w:cstheme="majorBidi" w:eastAsiaTheme="majorEastAsia"/>
          <w:color w:val="2F5496" w:themeColor="accent1" w:themeShade="bf"/>
          <w:kern w:val="0"/>
          <w:sz w:val="26"/>
          <w:szCs w:val="26"/>
          <w:lang w:val="en-US" w:eastAsia="en-US" w:bidi="ar-SA"/>
        </w:rPr>
        <w:t>M</w:t>
      </w:r>
      <w:bookmarkEnd w:id="58"/>
      <w:r>
        <w:rPr>
          <w:rFonts w:eastAsia="" w:cs="" w:cstheme="majorBidi" w:eastAsiaTheme="majorEastAsia"/>
          <w:color w:val="2F5496" w:themeColor="accent1" w:themeShade="bf"/>
          <w:kern w:val="0"/>
          <w:sz w:val="26"/>
          <w:szCs w:val="26"/>
          <w:lang w:val="en-US" w:eastAsia="en-US" w:bidi="ar-SA"/>
        </w:rPr>
        <w:t>odify Room</w:t>
      </w:r>
      <w:bookmarkEnd w:id="57"/>
    </w:p>
    <w:p>
      <w:pPr>
        <w:pStyle w:val="Heading3"/>
        <w:numPr>
          <w:ilvl w:val="2"/>
          <w:numId w:val="3"/>
        </w:numPr>
        <w:rPr/>
      </w:pPr>
      <w:bookmarkStart w:id="59" w:name="__RefHeading___Toc822_111045470"/>
      <w:bookmarkStart w:id="60" w:name="_Toc50206430"/>
      <w:bookmarkEnd w:id="59"/>
      <w:r>
        <w:rPr/>
        <w:t>Scenario Description</w:t>
      </w:r>
      <w:bookmarkEnd w:id="60"/>
    </w:p>
    <w:p>
      <w:pPr>
        <w:pStyle w:val="NormalL2"/>
        <w:widowControl/>
        <w:numPr>
          <w:ilvl w:val="0"/>
          <w:numId w:val="0"/>
        </w:numPr>
        <w:bidi w:val="0"/>
        <w:spacing w:lineRule="auto" w:line="259" w:before="0" w:after="160"/>
        <w:ind w:left="720" w:right="0" w:hanging="0"/>
        <w:jc w:val="left"/>
        <w:rPr/>
      </w:pPr>
      <w:r>
        <w:rPr/>
        <w:t xml:space="preserve">The Hotel Manager requests to connect to the system as a Hotel Manager, providing his username "JDoe" and password "ManagersRule1!". The system responds with a session with hotel manager role access. Then, The Hotel Manager requests to get a list of hotel rooms. The system responds with the list of hotel rooms registered with the system, which currently </w:t>
      </w:r>
      <w:r>
        <w:rPr>
          <w:rFonts w:eastAsia="Calibri" w:cs="" w:cstheme="minorBidi" w:eastAsiaTheme="minorHAnsi"/>
          <w:color w:val="auto"/>
          <w:kern w:val="0"/>
          <w:sz w:val="22"/>
          <w:szCs w:val="22"/>
          <w:lang w:val="en-US" w:eastAsia="en-US" w:bidi="ar-SA"/>
        </w:rPr>
        <w:t>has a single room labeled "A1"</w:t>
      </w:r>
      <w:r>
        <w:rPr/>
        <w:t xml:space="preserve">. The Hotel Manager then requests to </w:t>
      </w:r>
      <w:r>
        <w:rPr>
          <w:rFonts w:eastAsia="Calibri" w:cs="" w:cstheme="minorBidi" w:eastAsiaTheme="minorHAnsi"/>
          <w:color w:val="auto"/>
          <w:kern w:val="0"/>
          <w:sz w:val="22"/>
          <w:szCs w:val="22"/>
          <w:lang w:val="en-US" w:eastAsia="en-US" w:bidi="ar-SA"/>
        </w:rPr>
        <w:t xml:space="preserve">get the information for hotel room "A1". The system responds with the room's info: that the room is $150 per night, is a "Deluxe" room, with 1 "Queen" bed, and with the description that is a "Comfy room". The Hotel Manager requests to update room "A1" with a price of $200 per night, still as "Deluxe" room, but now with 2 "Queen" beds, and a description of a "Comfy room for 2". The system responds with receipt of update success, returning the message "Room A1 modified successfully". </w:t>
      </w:r>
      <w:r>
        <w:rPr/>
        <w:t>Finally, the Hotel Manager requests to terminate his connetion. The system responds with a receipt of the success of connection termination, returning the success message "Session for JDoe successfully terminated".</w:t>
      </w:r>
    </w:p>
    <w:p>
      <w:pPr>
        <w:pStyle w:val="Heading3"/>
        <w:numPr>
          <w:ilvl w:val="2"/>
          <w:numId w:val="3"/>
        </w:numPr>
        <w:rPr/>
      </w:pPr>
      <w:bookmarkStart w:id="61" w:name="__RefHeading___Toc824_111045470"/>
      <w:bookmarkStart w:id="62" w:name="_Toc50206431"/>
      <w:bookmarkEnd w:id="61"/>
      <w:r>
        <w:rPr/>
        <w:t>System Sequence Diagram</w:t>
      </w:r>
      <w:bookmarkEnd w:id="62"/>
    </w:p>
    <w:p>
      <w:pPr>
        <w:pStyle w:val="NormalL2"/>
        <w:widowControl/>
        <w:bidi w:val="0"/>
        <w:spacing w:lineRule="auto" w:line="259" w:before="0" w:after="160"/>
        <w:ind w:left="0" w:right="0" w:hanging="0"/>
        <w:jc w:val="center"/>
        <w:rPr/>
      </w:pPr>
      <w:r>
        <w:rPr/>
        <w:drawing>
          <wp:inline distT="0" distB="0" distL="0" distR="0">
            <wp:extent cx="5246370" cy="401129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3"/>
                    <a:stretch>
                      <a:fillRect/>
                    </a:stretch>
                  </pic:blipFill>
                  <pic:spPr bwMode="auto">
                    <a:xfrm>
                      <a:off x="0" y="0"/>
                      <a:ext cx="5246370" cy="4011295"/>
                    </a:xfrm>
                    <a:prstGeom prst="rect">
                      <a:avLst/>
                    </a:prstGeom>
                  </pic:spPr>
                </pic:pic>
              </a:graphicData>
            </a:graphic>
          </wp:inline>
        </w:drawing>
      </w:r>
    </w:p>
    <w:p>
      <w:pPr>
        <w:pStyle w:val="NormalL2"/>
        <w:jc w:val="left"/>
        <w:rPr/>
      </w:pPr>
      <w:r>
        <w:rPr/>
      </w:r>
    </w:p>
    <w:p>
      <w:pPr>
        <w:pStyle w:val="NormalL2"/>
        <w:spacing w:before="0" w:after="160"/>
        <w:ind w:left="0" w:hanging="0"/>
        <w:rPr/>
      </w:pPr>
      <w:r>
        <w:rPr/>
      </w:r>
    </w:p>
    <w:sectPr>
      <w:headerReference w:type="default" r:id="rId14"/>
      <w:footerReference w:type="default" r:id="rId15"/>
      <w:type w:val="nextPage"/>
      <w:pgSz w:w="12240" w:h="15840"/>
      <w:pgMar w:left="720" w:right="720" w:header="360" w:top="720" w:footer="36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3</w:t>
    </w:r>
    <w:r>
      <w:rPr/>
      <w:fldChar w:fldCharType="end"/>
    </w:r>
    <w:r>
      <w:rPr/>
      <w:t xml:space="preserve"> of </w:t>
    </w:r>
    <w:ins w:id="24" w:author="Unknown Author" w:date="2021-11-13T15:36:15Z">
      <w:r>
        <w:rPr/>
        <w:t>6</w:t>
      </w:r>
    </w:ins>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w:t>
    </w:r>
    <w:ins w:id="25" w:author="Unknown Author" w:date="2021-11-13T15:36:27Z">
      <w:r>
        <w:rPr/>
        <w:t>6</w:t>
      </w:r>
    </w:ins>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6</w:t>
    </w:r>
    <w:r>
      <w:rPr/>
      <w:fldChar w:fldCharType="end"/>
    </w:r>
    <w:r>
      <w:rPr/>
      <w:t xml:space="preserve"> of </w:t>
    </w:r>
    <w:ins w:id="34" w:author="Unknown Author" w:date="2021-11-13T15:36:07Z">
      <w:bookmarkStart w:id="64" w:name="__DdeLink__1179_3488166086"/>
      <w:r>
        <w:rPr/>
        <w:t>6</w:t>
      </w:r>
    </w:ins>
    <w:bookmarkEnd w:id="64"/>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1 </w:t>
    </w:r>
    <w:r>
      <w:rPr/>
      <w:fldChar w:fldCharType="end"/>
    </w:r>
    <w:r>
      <w:rPr/>
      <w:t xml:space="preserve">: </w:t>
    </w:r>
    <w:r>
      <w:rPr/>
      <w:fldChar w:fldCharType="begin"/>
    </w:r>
    <w:r>
      <w:rPr/>
      <w:instrText> REF UCTitel \h </w:instrText>
    </w:r>
    <w:r>
      <w:rPr/>
      <w:fldChar w:fldCharType="separate"/>
    </w:r>
    <w:r>
      <w:rPr/>
      <w:t>Manage Hotel Room Listing</w:t>
    </w:r>
    <w:r>
      <w:rPr/>
      <w:fldChar w:fldCharType="end"/>
    </w:r>
    <w:r>
      <w:rPr/>
      <w:tab/>
      <w:tab/>
      <w:t xml:space="preserve">Last Modified:  </w:t>
    </w:r>
    <w:ins w:id="22" w:author="Unknown Author" w:date="2021-11-13T15:35:19Z">
      <w:r>
        <w:rPr>
          <w:rFonts w:eastAsia="Calibri" w:cs="" w:cstheme="minorBidi" w:eastAsiaTheme="minorHAnsi"/>
          <w:color w:val="auto"/>
          <w:kern w:val="0"/>
          <w:sz w:val="18"/>
          <w:szCs w:val="18"/>
          <w:lang w:val="en-US" w:eastAsia="en-US" w:bidi="ar-SA"/>
        </w:rPr>
        <w:t>Monday, November 15,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1 </w:t>
    </w:r>
    <w:r>
      <w:rPr/>
      <w:fldChar w:fldCharType="end"/>
    </w:r>
    <w:r>
      <w:rPr/>
      <w:t xml:space="preserve">: </w:t>
    </w:r>
    <w:r>
      <w:rPr/>
      <w:fldChar w:fldCharType="begin"/>
    </w:r>
    <w:r>
      <w:rPr/>
      <w:instrText> REF UCTitel \h </w:instrText>
    </w:r>
    <w:r>
      <w:rPr/>
      <w:fldChar w:fldCharType="separate"/>
    </w:r>
    <w:r>
      <w:rPr/>
      <w:t>Manage Hotel Room Listing</w:t>
    </w:r>
    <w:r>
      <w:rPr/>
      <w:fldChar w:fldCharType="end"/>
    </w:r>
    <w:r>
      <w:rPr/>
      <w:tab/>
      <w:tab/>
      <w:t xml:space="preserve">Last Modified:  </w:t>
    </w:r>
    <w:ins w:id="23" w:author="Unknown Author" w:date="2021-11-13T15:35:10Z">
      <w:bookmarkStart w:id="35" w:name="__DdeLink__592_2002211508"/>
      <w:bookmarkStart w:id="36" w:name="__DdeLink__7476_4053877668"/>
      <w:r>
        <w:rPr>
          <w:rFonts w:eastAsia="Calibri" w:cs="" w:cstheme="minorBidi" w:eastAsiaTheme="minorHAnsi"/>
          <w:color w:val="auto"/>
          <w:kern w:val="0"/>
          <w:sz w:val="18"/>
          <w:szCs w:val="18"/>
          <w:lang w:val="en-US" w:eastAsia="en-US" w:bidi="ar-SA"/>
        </w:rPr>
        <w:t>Monday, November 15, 2021</w:t>
      </w:r>
    </w:ins>
    <w:bookmarkEnd w:id="35"/>
    <w:bookmarkEnd w:id="36"/>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1 </w:t>
    </w:r>
    <w:r>
      <w:rPr/>
      <w:fldChar w:fldCharType="end"/>
    </w:r>
    <w:r>
      <w:rPr/>
      <w:t xml:space="preserve">: </w:t>
    </w:r>
    <w:r>
      <w:rPr/>
      <w:fldChar w:fldCharType="begin"/>
    </w:r>
    <w:r>
      <w:rPr/>
      <w:instrText> REF UCTitel \h </w:instrText>
    </w:r>
    <w:r>
      <w:rPr/>
      <w:fldChar w:fldCharType="separate"/>
    </w:r>
    <w:r>
      <w:rPr/>
      <w:t>Manage Hotel Room Listing</w:t>
    </w:r>
    <w:r>
      <w:rPr/>
      <w:fldChar w:fldCharType="end"/>
    </w:r>
    <w:r>
      <w:rPr/>
      <w:tab/>
      <w:tab/>
      <w:t xml:space="preserve">Last Modified:  </w:t>
    </w:r>
    <w:ins w:id="33" w:author="Unknown Author" w:date="2021-11-13T15:35:52Z">
      <w:bookmarkStart w:id="63" w:name="__DdeLink__598_1603820081"/>
      <w:r>
        <w:rPr>
          <w:rFonts w:eastAsia="Calibri" w:cs="" w:cstheme="minorBidi" w:eastAsiaTheme="minorHAnsi"/>
          <w:color w:val="auto"/>
          <w:kern w:val="0"/>
          <w:sz w:val="18"/>
          <w:szCs w:val="18"/>
          <w:lang w:val="en-US" w:eastAsia="en-US" w:bidi="ar-SA"/>
        </w:rPr>
        <w:t>Monday, November 15, 2021</w:t>
      </w:r>
    </w:ins>
    <w:bookmarkEnd w:id="63"/>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20"/>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20"/>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20"/>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20"/>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20"/>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Application>LibreOffice/6.3.2.2$Windows_X86_64 LibreOffice_project/98b30e735bda24bc04ab42594c85f7fd8be07b9c</Application>
  <Pages>8</Pages>
  <Words>1486</Words>
  <Characters>7761</Characters>
  <CharactersWithSpaces>9102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2021-11-15T09:41:17Z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