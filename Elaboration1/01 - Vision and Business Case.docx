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California State University Fullerton</w:t>
      </w:r>
    </w:p>
    <w:p>
      <w:pPr>
        <w:pStyle w:val="Title"/>
        <w:rPr/>
      </w:pPr>
      <w:r>
        <w:rPr/>
        <w:t>CPSC 462</w:t>
      </w:r>
    </w:p>
    <w:p>
      <w:pPr>
        <w:pStyle w:val="Title"/>
        <w:rPr/>
      </w:pPr>
      <w:r>
        <w:rPr/>
        <w:drawing>
          <wp:inline distT="0" distB="0" distL="0" distR="0">
            <wp:extent cx="1200150" cy="120015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1200150" cy="1200150"/>
                    </a:xfrm>
                    <a:prstGeom prst="rect">
                      <a:avLst/>
                    </a:prstGeom>
                  </pic:spPr>
                </pic:pic>
              </a:graphicData>
            </a:graphic>
          </wp:inline>
        </w:drawing>
      </w:r>
    </w:p>
    <w:p>
      <w:pPr>
        <w:pStyle w:val="Title"/>
        <w:rPr/>
      </w:pPr>
      <w:r>
        <w:rPr/>
        <w:t>Object Oriented Software Design</w:t>
      </w:r>
    </w:p>
    <w:p>
      <w:pPr>
        <w:pStyle w:val="Title"/>
        <w:rPr/>
      </w:pPr>
      <w:bookmarkStart w:id="0" w:name="DocumentTitle"/>
      <w:r>
        <w:rPr/>
        <w:t xml:space="preserve">Vision and Business Case </w:t>
      </w:r>
      <w:bookmarkEnd w:id="0"/>
    </w:p>
    <w:p>
      <w:pPr>
        <w:pStyle w:val="Title"/>
        <w:rPr/>
      </w:pPr>
      <w:r>
        <w:rPr/>
        <w:t>for the</w:t>
      </w:r>
    </w:p>
    <w:p>
      <w:pPr>
        <w:pStyle w:val="Title"/>
        <w:rPr/>
      </w:pPr>
      <w:r>
        <w:rPr/>
        <w:drawing>
          <wp:inline distT="0" distB="0" distL="0" distR="0">
            <wp:extent cx="2125980" cy="22860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125980" cy="2286000"/>
                    </a:xfrm>
                    <a:prstGeom prst="rect">
                      <a:avLst/>
                    </a:prstGeom>
                  </pic:spPr>
                </pic:pic>
              </a:graphicData>
            </a:graphic>
          </wp:inline>
        </w:drawing>
      </w:r>
    </w:p>
    <w:p>
      <w:pPr>
        <w:pStyle w:val="Title"/>
        <w:rPr/>
      </w:pPr>
      <w:bookmarkStart w:id="1" w:name="__DdeLink__2699_1786439905"/>
      <w:bookmarkStart w:id="2" w:name="ProjectName1"/>
      <w:r>
        <w:rPr>
          <w:rFonts w:eastAsia="" w:cs="" w:cstheme="majorBidi" w:eastAsiaTheme="majorEastAsia"/>
          <w:color w:val="auto"/>
          <w:spacing w:val="-10"/>
          <w:kern w:val="2"/>
          <w:sz w:val="56"/>
          <w:szCs w:val="56"/>
          <w:lang w:val="en-US" w:eastAsia="en-US" w:bidi="ar-SA"/>
        </w:rPr>
        <w:t>Hotel Reservation</w:t>
      </w:r>
      <w:bookmarkEnd w:id="1"/>
      <w:bookmarkEnd w:id="2"/>
    </w:p>
    <w:p>
      <w:pPr>
        <w:pStyle w:val="Title"/>
        <w:rPr/>
      </w:pPr>
      <w:r>
        <w:rPr/>
        <w:t>System</w:t>
      </w:r>
    </w:p>
    <w:p>
      <w:pPr>
        <w:pStyle w:val="Title"/>
        <w:rPr/>
      </w:pPr>
      <w:r>
        <w:rPr/>
      </w:r>
    </w:p>
    <w:tbl>
      <w:tblPr>
        <w:tblStyle w:val="TableGrid"/>
        <w:tblpPr w:bottomFromText="0" w:horzAnchor="margin" w:leftFromText="187" w:rightFromText="187" w:tblpX="0" w:tblpXSpec="center" w:tblpY="0" w:tblpYSpec="bottom" w:topFromText="0" w:vertAnchor="margin"/>
        <w:tblW w:w="5000" w:type="pct"/>
        <w:jc w:val="center"/>
        <w:tblInd w:w="0" w:type="dxa"/>
        <w:tblCellMar>
          <w:top w:w="0" w:type="dxa"/>
          <w:left w:w="108" w:type="dxa"/>
          <w:bottom w:w="0" w:type="dxa"/>
          <w:right w:w="108" w:type="dxa"/>
        </w:tblCellMar>
        <w:tblLook w:firstRow="1" w:noVBand="1" w:lastRow="0" w:firstColumn="1" w:lastColumn="0" w:noHBand="0" w:val="04a0"/>
      </w:tblPr>
      <w:tblGrid>
        <w:gridCol w:w="3600"/>
        <w:gridCol w:w="3600"/>
        <w:gridCol w:w="3600"/>
      </w:tblGrid>
      <w:tr>
        <w:trPr>
          <w:cantSplit w:val="true"/>
        </w:trPr>
        <w:tc>
          <w:tcPr>
            <w:tcW w:w="3600" w:type="dxa"/>
            <w:tcBorders>
              <w:top w:val="nil"/>
              <w:left w:val="nil"/>
              <w:bottom w:val="nil"/>
              <w:right w:val="nil"/>
            </w:tcBorders>
            <w:shd w:fill="auto" w:val="clear"/>
          </w:tcPr>
          <w:p>
            <w:pPr>
              <w:pStyle w:val="Normal"/>
              <w:spacing w:lineRule="auto" w:line="240" w:before="0" w:after="0"/>
              <w:rPr>
                <w:b/>
                <w:b/>
                <w:bCs/>
              </w:rPr>
            </w:pPr>
            <w:r>
              <w:rPr>
                <w:b/>
                <w:bCs/>
              </w:rPr>
            </w:r>
          </w:p>
        </w:tc>
        <w:tc>
          <w:tcPr>
            <w:tcW w:w="3600" w:type="dxa"/>
            <w:tcBorders>
              <w:top w:val="nil"/>
              <w:left w:val="nil"/>
              <w:bottom w:val="nil"/>
              <w:right w:val="nil"/>
            </w:tcBorders>
            <w:shd w:fill="auto" w:val="clear"/>
          </w:tcPr>
          <w:p>
            <w:pPr>
              <w:pStyle w:val="Normal"/>
              <w:spacing w:lineRule="auto" w:line="240" w:before="0" w:after="0"/>
              <w:rPr/>
            </w:pPr>
            <w:r>
              <w:rPr>
                <w:b/>
                <w:bCs/>
              </w:rPr>
              <w:t>Josh Ibad</w:t>
            </w:r>
          </w:p>
        </w:tc>
        <w:tc>
          <w:tcPr>
            <w:tcW w:w="3600" w:type="dxa"/>
            <w:tcBorders>
              <w:top w:val="nil"/>
              <w:left w:val="nil"/>
              <w:bottom w:val="nil"/>
              <w:right w:val="nil"/>
            </w:tcBorders>
            <w:shd w:fill="auto" w:val="clear"/>
          </w:tcPr>
          <w:p>
            <w:pPr>
              <w:pStyle w:val="Normal"/>
              <w:spacing w:lineRule="auto" w:line="240" w:before="0" w:after="0"/>
              <w:rPr>
                <w:b/>
                <w:b/>
                <w:bCs/>
              </w:rPr>
            </w:pPr>
            <w:r>
              <w:rPr>
                <w:b/>
                <w:bCs/>
              </w:rPr>
            </w:r>
          </w:p>
        </w:tc>
      </w:tr>
      <w:tr>
        <w:trPr>
          <w:cantSplit w:val="true"/>
        </w:trPr>
        <w:tc>
          <w:tcPr>
            <w:tcW w:w="3600" w:type="dxa"/>
            <w:tcBorders>
              <w:top w:val="nil"/>
              <w:left w:val="nil"/>
              <w:bottom w:val="nil"/>
              <w:right w:val="nil"/>
            </w:tcBorders>
            <w:shd w:fill="auto" w:val="clear"/>
          </w:tcPr>
          <w:p>
            <w:pPr>
              <w:pStyle w:val="Normal"/>
              <w:spacing w:lineRule="auto" w:line="240" w:before="0" w:after="0"/>
              <w:ind w:left="164" w:hanging="0"/>
              <w:rPr/>
            </w:pPr>
            <w:r>
              <w:rPr/>
            </w:r>
          </w:p>
        </w:tc>
        <w:tc>
          <w:tcPr>
            <w:tcW w:w="3600" w:type="dxa"/>
            <w:tcBorders>
              <w:top w:val="nil"/>
              <w:left w:val="nil"/>
              <w:bottom w:val="nil"/>
              <w:right w:val="nil"/>
            </w:tcBorders>
            <w:shd w:fill="auto" w:val="clear"/>
          </w:tcPr>
          <w:p>
            <w:pPr>
              <w:pStyle w:val="Normal"/>
              <w:spacing w:lineRule="auto" w:line="240" w:before="0" w:after="0"/>
              <w:ind w:left="164" w:hanging="0"/>
              <w:rPr/>
            </w:pPr>
            <w:hyperlink r:id="rId4">
              <w:ins w:id="0" w:author="Unknown Author" w:date="2021-11-13T15:32:07Z">
                <w:r>
                  <w:rPr>
                    <w:rFonts w:eastAsia="Calibri" w:cs="" w:cstheme="minorBidi" w:eastAsiaTheme="minorHAnsi"/>
                    <w:color w:val="auto"/>
                    <w:kern w:val="0"/>
                    <w:sz w:val="22"/>
                    <w:szCs w:val="22"/>
                    <w:lang w:val="en-US" w:eastAsia="en-US" w:bidi="ar-SA"/>
                  </w:rPr>
                  <w:t>Chief Software Architect</w:t>
                </w:r>
              </w:ins>
            </w:hyperlink>
          </w:p>
        </w:tc>
        <w:tc>
          <w:tcPr>
            <w:tcW w:w="3600" w:type="dxa"/>
            <w:tcBorders>
              <w:top w:val="nil"/>
              <w:left w:val="nil"/>
              <w:bottom w:val="nil"/>
              <w:right w:val="nil"/>
            </w:tcBorders>
            <w:shd w:fill="auto" w:val="clear"/>
          </w:tcPr>
          <w:p>
            <w:pPr>
              <w:pStyle w:val="Normal"/>
              <w:spacing w:lineRule="auto" w:line="240" w:before="0" w:after="0"/>
              <w:ind w:left="164" w:hanging="0"/>
              <w:rPr/>
            </w:pPr>
            <w:r>
              <w:rPr/>
            </w:r>
          </w:p>
        </w:tc>
      </w:tr>
      <w:tr>
        <w:trPr>
          <w:cantSplit w:val="true"/>
        </w:trPr>
        <w:tc>
          <w:tcPr>
            <w:tcW w:w="3600" w:type="dxa"/>
            <w:tcBorders>
              <w:top w:val="nil"/>
              <w:left w:val="nil"/>
              <w:bottom w:val="nil"/>
              <w:right w:val="nil"/>
            </w:tcBorders>
            <w:shd w:fill="auto" w:val="clear"/>
          </w:tcPr>
          <w:p>
            <w:pPr>
              <w:pStyle w:val="Normal"/>
              <w:spacing w:lineRule="auto" w:line="240" w:before="0" w:after="0"/>
              <w:ind w:left="164" w:hanging="0"/>
              <w:rPr>
                <w:rStyle w:val="InternetLink"/>
              </w:rPr>
            </w:pPr>
            <w:r>
              <w:rPr/>
            </w:r>
          </w:p>
        </w:tc>
        <w:tc>
          <w:tcPr>
            <w:tcW w:w="3600" w:type="dxa"/>
            <w:tcBorders>
              <w:top w:val="nil"/>
              <w:left w:val="nil"/>
              <w:bottom w:val="nil"/>
              <w:right w:val="nil"/>
            </w:tcBorders>
            <w:shd w:fill="auto" w:val="clear"/>
          </w:tcPr>
          <w:p>
            <w:pPr>
              <w:pStyle w:val="Normal"/>
              <w:spacing w:lineRule="auto" w:line="240" w:before="0" w:after="0"/>
              <w:ind w:left="164" w:hanging="0"/>
              <w:rPr/>
            </w:pPr>
            <w:hyperlink r:id="rId5">
              <w:r>
                <w:rPr>
                  <w:rStyle w:val="InternetLink"/>
                </w:rPr>
                <w:t>joshcibad@csu.fullerton.edu</w:t>
              </w:r>
            </w:hyperlink>
          </w:p>
        </w:tc>
        <w:tc>
          <w:tcPr>
            <w:tcW w:w="3600" w:type="dxa"/>
            <w:tcBorders>
              <w:top w:val="nil"/>
              <w:left w:val="nil"/>
              <w:bottom w:val="nil"/>
              <w:right w:val="nil"/>
            </w:tcBorders>
            <w:shd w:fill="auto" w:val="clear"/>
          </w:tcPr>
          <w:p>
            <w:pPr>
              <w:pStyle w:val="Normal"/>
              <w:spacing w:lineRule="auto" w:line="240" w:before="0" w:after="0"/>
              <w:ind w:left="164" w:hanging="0"/>
              <w:rPr/>
            </w:pPr>
            <w:r>
              <w:rPr/>
            </w:r>
          </w:p>
        </w:tc>
      </w:tr>
    </w:tbl>
    <w:p>
      <w:pPr>
        <w:sectPr>
          <w:headerReference w:type="default" r:id="rId6"/>
          <w:footerReference w:type="default" r:id="rId7"/>
          <w:type w:val="nextPage"/>
          <w:pgSz w:w="12240" w:h="15840"/>
          <w:pgMar w:left="720" w:right="720" w:header="360" w:top="720" w:footer="360" w:bottom="720" w:gutter="0"/>
          <w:pgNumType w:fmt="decimal"/>
          <w:formProt w:val="false"/>
          <w:textDirection w:val="lrTb"/>
          <w:docGrid w:type="default" w:linePitch="360" w:charSpace="4096"/>
        </w:sectPr>
      </w:pPr>
    </w:p>
    <w:p>
      <w:pPr>
        <w:pStyle w:val="Normal"/>
        <w:rPr/>
      </w:pPr>
      <w:r>
        <w:rPr/>
        <w:t xml:space="preserve">Revision History: </w:t>
      </w:r>
    </w:p>
    <w:tbl>
      <w:tblPr>
        <w:tblStyle w:val="TableGrid"/>
        <w:tblW w:w="5000" w:type="pct"/>
        <w:jc w:val="left"/>
        <w:tblInd w:w="0" w:type="dxa"/>
        <w:tblCellMar>
          <w:top w:w="0" w:type="dxa"/>
          <w:left w:w="108" w:type="dxa"/>
          <w:bottom w:w="0" w:type="dxa"/>
          <w:right w:w="108" w:type="dxa"/>
        </w:tblCellMar>
        <w:tblLook w:firstRow="1" w:noVBand="1" w:lastRow="0" w:firstColumn="0" w:lastColumn="0" w:noHBand="1" w:val="0620"/>
      </w:tblPr>
      <w:tblGrid>
        <w:gridCol w:w="903"/>
        <w:gridCol w:w="1867"/>
        <w:gridCol w:w="6393"/>
        <w:gridCol w:w="1636"/>
      </w:tblGrid>
      <w:tr>
        <w:trPr>
          <w:tblHeader w:val="true"/>
        </w:trPr>
        <w:tc>
          <w:tcPr>
            <w:tcW w:w="903" w:type="dxa"/>
            <w:tcBorders/>
            <w:shd w:color="auto" w:fill="D9D9D9" w:themeFill="background1" w:themeFillShade="d9" w:val="clear"/>
            <w:vAlign w:val="bottom"/>
          </w:tcPr>
          <w:p>
            <w:pPr>
              <w:pStyle w:val="Normal"/>
              <w:spacing w:lineRule="auto" w:line="240" w:before="0" w:after="0"/>
              <w:rPr/>
            </w:pPr>
            <w:r>
              <w:rPr/>
              <w:t>Version</w:t>
            </w:r>
          </w:p>
        </w:tc>
        <w:tc>
          <w:tcPr>
            <w:tcW w:w="1867" w:type="dxa"/>
            <w:tcBorders/>
            <w:shd w:color="auto" w:fill="D9D9D9" w:themeFill="background1" w:themeFillShade="d9" w:val="clear"/>
            <w:vAlign w:val="bottom"/>
          </w:tcPr>
          <w:p>
            <w:pPr>
              <w:pStyle w:val="Normal"/>
              <w:spacing w:lineRule="auto" w:line="240" w:before="0" w:after="0"/>
              <w:rPr/>
            </w:pPr>
            <w:r>
              <w:rPr/>
              <w:t>Date</w:t>
            </w:r>
          </w:p>
        </w:tc>
        <w:tc>
          <w:tcPr>
            <w:tcW w:w="6393" w:type="dxa"/>
            <w:tcBorders/>
            <w:shd w:color="auto" w:fill="D9D9D9" w:themeFill="background1" w:themeFillShade="d9" w:val="clear"/>
            <w:vAlign w:val="bottom"/>
          </w:tcPr>
          <w:p>
            <w:pPr>
              <w:pStyle w:val="Normal"/>
              <w:spacing w:lineRule="auto" w:line="240" w:before="0" w:after="0"/>
              <w:rPr/>
            </w:pPr>
            <w:r>
              <w:rPr/>
              <w:t>Summary of Changes</w:t>
            </w:r>
          </w:p>
        </w:tc>
        <w:tc>
          <w:tcPr>
            <w:tcW w:w="1636" w:type="dxa"/>
            <w:tcBorders/>
            <w:shd w:color="auto" w:fill="D9D9D9" w:themeFill="background1" w:themeFillShade="d9" w:val="clear"/>
            <w:vAlign w:val="bottom"/>
          </w:tcPr>
          <w:p>
            <w:pPr>
              <w:pStyle w:val="Normal"/>
              <w:spacing w:lineRule="auto" w:line="240" w:before="0" w:after="0"/>
              <w:rPr/>
            </w:pPr>
            <w:r>
              <w:rPr/>
              <w:t>Author</w:t>
            </w:r>
          </w:p>
        </w:tc>
      </w:tr>
      <w:tr>
        <w:trPr/>
        <w:tc>
          <w:tcPr>
            <w:tcW w:w="903" w:type="dxa"/>
            <w:tcBorders/>
            <w:shd w:fill="auto" w:val="clear"/>
          </w:tcPr>
          <w:p>
            <w:pPr>
              <w:pStyle w:val="Normal"/>
              <w:spacing w:lineRule="auto" w:line="240" w:before="0" w:after="0"/>
              <w:rPr/>
            </w:pPr>
            <w:r>
              <w:rPr/>
              <w:t>1.0</w:t>
            </w:r>
          </w:p>
        </w:tc>
        <w:tc>
          <w:tcPr>
            <w:tcW w:w="1867" w:type="dxa"/>
            <w:tcBorders/>
            <w:shd w:fill="auto" w:val="clear"/>
          </w:tcPr>
          <w:p>
            <w:pPr>
              <w:pStyle w:val="Normal"/>
              <w:spacing w:lineRule="auto" w:line="240" w:before="0" w:after="0"/>
              <w:rPr/>
            </w:pPr>
            <w:r>
              <w:rPr>
                <w:rFonts w:eastAsia="Calibri" w:cs="" w:cstheme="minorBidi" w:eastAsiaTheme="minorHAnsi"/>
                <w:color w:val="auto"/>
                <w:kern w:val="0"/>
                <w:sz w:val="22"/>
                <w:szCs w:val="22"/>
                <w:lang w:val="en-US" w:eastAsia="en-US" w:bidi="ar-SA"/>
              </w:rPr>
              <w:t>2021-10-18</w:t>
            </w:r>
          </w:p>
        </w:tc>
        <w:tc>
          <w:tcPr>
            <w:tcW w:w="6393" w:type="dxa"/>
            <w:tcBorders/>
            <w:shd w:fill="auto" w:val="clear"/>
          </w:tcPr>
          <w:p>
            <w:pPr>
              <w:pStyle w:val="ListParagraph"/>
              <w:numPr>
                <w:ilvl w:val="0"/>
                <w:numId w:val="2"/>
              </w:numPr>
              <w:spacing w:lineRule="auto" w:line="240" w:before="0" w:after="0"/>
              <w:ind w:left="256" w:hanging="270"/>
              <w:contextualSpacing/>
              <w:rPr/>
            </w:pPr>
            <w:r>
              <w:rPr/>
              <w:t>Initial Release</w:t>
            </w:r>
          </w:p>
        </w:tc>
        <w:tc>
          <w:tcPr>
            <w:tcW w:w="1636" w:type="dxa"/>
            <w:tcBorders/>
            <w:shd w:fill="auto" w:val="clear"/>
          </w:tcPr>
          <w:p>
            <w:pPr>
              <w:pStyle w:val="Normal"/>
              <w:spacing w:lineRule="auto" w:line="240" w:before="0" w:after="0"/>
              <w:rPr/>
            </w:pPr>
            <w:r>
              <w:rPr/>
              <w:t>Josh Ibad</w:t>
            </w:r>
          </w:p>
        </w:tc>
      </w:tr>
      <w:tr>
        <w:trPr/>
        <w:tc>
          <w:tcPr>
            <w:tcW w:w="903" w:type="dxa"/>
            <w:tcBorders>
              <w:top w:val="nil"/>
            </w:tcBorders>
            <w:shd w:fill="auto" w:val="clear"/>
          </w:tcPr>
          <w:p>
            <w:pPr>
              <w:pStyle w:val="Normal"/>
              <w:spacing w:lineRule="auto" w:line="240" w:before="0" w:after="0"/>
              <w:rPr/>
            </w:pPr>
            <w:ins w:id="1" w:author="Unknown Author" w:date="2021-11-13T15:32:02Z">
              <w:r>
                <w:rPr/>
                <w:t>2.0</w:t>
              </w:r>
            </w:ins>
          </w:p>
        </w:tc>
        <w:tc>
          <w:tcPr>
            <w:tcW w:w="1867" w:type="dxa"/>
            <w:tcBorders>
              <w:top w:val="nil"/>
            </w:tcBorders>
            <w:shd w:fill="auto" w:val="clear"/>
          </w:tcPr>
          <w:p>
            <w:pPr>
              <w:pStyle w:val="Normal"/>
              <w:spacing w:lineRule="auto" w:line="240" w:before="0" w:after="0"/>
              <w:rPr/>
            </w:pPr>
            <w:ins w:id="2" w:author="Unknown Author" w:date="2021-11-13T15:32:02Z">
              <w:r>
                <w:rPr/>
                <w:t>2021-11-15</w:t>
              </w:r>
            </w:ins>
          </w:p>
        </w:tc>
        <w:tc>
          <w:tcPr>
            <w:tcW w:w="6393" w:type="dxa"/>
            <w:tcBorders>
              <w:top w:val="nil"/>
            </w:tcBorders>
            <w:shd w:fill="auto" w:val="clear"/>
          </w:tcPr>
          <w:p>
            <w:pPr>
              <w:pStyle w:val="ListParagraph"/>
              <w:numPr>
                <w:ilvl w:val="0"/>
                <w:numId w:val="2"/>
              </w:numPr>
              <w:spacing w:lineRule="auto" w:line="240" w:before="0" w:after="0"/>
              <w:ind w:left="256" w:hanging="270"/>
              <w:contextualSpacing/>
              <w:rPr/>
            </w:pPr>
            <w:ins w:id="3" w:author="Unknown Author" w:date="2021-11-13T15:32:02Z">
              <w:r>
                <w:rPr/>
                <w:t>Changed role to Chief Software Architect</w:t>
              </w:r>
            </w:ins>
          </w:p>
          <w:p>
            <w:pPr>
              <w:pStyle w:val="ListParagraph"/>
              <w:numPr>
                <w:ilvl w:val="0"/>
                <w:numId w:val="2"/>
              </w:numPr>
              <w:spacing w:lineRule="auto" w:line="240" w:before="0" w:after="0"/>
              <w:ind w:left="256" w:hanging="270"/>
              <w:contextualSpacing/>
              <w:rPr/>
            </w:pPr>
            <w:ins w:id="4" w:author="Unknown Author" w:date="2021-11-15T09:50:35Z">
              <w:r>
                <w:rPr/>
                <w:t>Executive Summary elaborated further.</w:t>
              </w:r>
            </w:ins>
          </w:p>
          <w:p>
            <w:pPr>
              <w:pStyle w:val="ListParagraph"/>
              <w:numPr>
                <w:ilvl w:val="0"/>
                <w:numId w:val="2"/>
              </w:numPr>
              <w:spacing w:lineRule="auto" w:line="240" w:before="0" w:after="0"/>
              <w:ind w:left="256" w:hanging="270"/>
              <w:contextualSpacing/>
              <w:rPr/>
            </w:pPr>
            <w:ins w:id="6" w:author="Unknown Author" w:date="2021-11-15T09:50:35Z">
              <w:r>
                <w:rPr/>
                <w:t>Context diagram - Added external system 'Offline Payment Service'</w:t>
              </w:r>
            </w:ins>
          </w:p>
          <w:p>
            <w:pPr>
              <w:pStyle w:val="ListParagraph"/>
              <w:numPr>
                <w:ilvl w:val="0"/>
                <w:numId w:val="2"/>
              </w:numPr>
              <w:spacing w:lineRule="auto" w:line="240" w:before="0" w:after="0"/>
              <w:ind w:left="256" w:hanging="270"/>
              <w:contextualSpacing/>
              <w:rPr/>
            </w:pPr>
            <w:ins w:id="7" w:author="Unknown Author" w:date="2021-11-15T10:03:09Z">
              <w:r>
                <w:rPr/>
                <w:t>Iteration schedule elaborated into UP iterations and phases.</w:t>
              </w:r>
            </w:ins>
          </w:p>
          <w:p>
            <w:pPr>
              <w:pStyle w:val="ListParagraph"/>
              <w:numPr>
                <w:ilvl w:val="0"/>
                <w:numId w:val="2"/>
              </w:numPr>
              <w:spacing w:lineRule="auto" w:line="240" w:before="0" w:after="0"/>
              <w:ind w:left="256" w:hanging="270"/>
              <w:contextualSpacing/>
              <w:rPr/>
            </w:pPr>
            <w:ins w:id="8" w:author="Unknown Author" w:date="2021-11-15T09:54:49Z">
              <w:r>
                <w:rPr/>
                <w:t>Go/No-Go Decision - Provided explicit GO decisio</w:t>
              </w:r>
            </w:ins>
            <w:ins w:id="9" w:author="Unknown Author" w:date="2021-11-15T09:55:00Z">
              <w:r>
                <w:rPr/>
                <w:t>n along with elaboration on rationale as to how opportunities outweight risks.</w:t>
              </w:r>
            </w:ins>
          </w:p>
        </w:tc>
        <w:tc>
          <w:tcPr>
            <w:tcW w:w="1636" w:type="dxa"/>
            <w:tcBorders>
              <w:top w:val="nil"/>
            </w:tcBorders>
            <w:shd w:fill="auto" w:val="clear"/>
          </w:tcPr>
          <w:p>
            <w:pPr>
              <w:pStyle w:val="Normal"/>
              <w:spacing w:lineRule="auto" w:line="240" w:before="0" w:after="0"/>
              <w:rPr/>
            </w:pPr>
            <w:ins w:id="10" w:author="Unknown Author" w:date="2021-11-13T15:32:02Z">
              <w:r>
                <w:rPr/>
                <w:t>Josh Ibad</w:t>
              </w:r>
            </w:ins>
          </w:p>
        </w:tc>
      </w:tr>
    </w:tbl>
    <w:p>
      <w:pPr>
        <w:pStyle w:val="Normal"/>
        <w:rPr/>
      </w:pPr>
      <w:r>
        <w:rPr/>
      </w:r>
    </w:p>
    <w:p>
      <w:pPr>
        <w:pStyle w:val="Normal"/>
        <w:rPr/>
      </w:pPr>
      <w:r>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clear" w:pos="540"/>
              <w:tab w:val="clear" w:pos="10790"/>
              <w:tab w:val="right" w:pos="10800" w:leader="dot"/>
            </w:tabs>
            <w:rPr/>
          </w:pPr>
          <w:r>
            <w:fldChar w:fldCharType="begin"/>
          </w:r>
          <w:r>
            <w:rPr>
              <w:webHidden/>
              <w:rStyle w:val="IndexLink"/>
            </w:rPr>
            <w:instrText> TOC \z \o "1-4" \u \h</w:instrText>
          </w:r>
          <w:r>
            <w:rPr>
              <w:webHidden/>
              <w:rStyle w:val="IndexLink"/>
            </w:rPr>
            <w:fldChar w:fldCharType="separate"/>
          </w:r>
          <w:hyperlink w:anchor="__RefHeading___Toc764_521584344">
            <w:r>
              <w:rPr>
                <w:webHidden/>
                <w:rStyle w:val="IndexLink"/>
              </w:rPr>
              <w:t>1 Executive Summary</w:t>
              <w:tab/>
              <w:t>2</w:t>
            </w:r>
          </w:hyperlink>
        </w:p>
        <w:p>
          <w:pPr>
            <w:pStyle w:val="Contents1"/>
            <w:tabs>
              <w:tab w:val="clear" w:pos="540"/>
              <w:tab w:val="clear" w:pos="10790"/>
              <w:tab w:val="right" w:pos="10800" w:leader="dot"/>
            </w:tabs>
            <w:rPr/>
          </w:pPr>
          <w:hyperlink w:anchor="__RefHeading___Toc766_521584344">
            <w:r>
              <w:rPr>
                <w:webHidden/>
                <w:rStyle w:val="IndexLink"/>
              </w:rPr>
              <w:t>2 Positioning</w:t>
              <w:tab/>
              <w:t>3</w:t>
            </w:r>
          </w:hyperlink>
        </w:p>
        <w:p>
          <w:pPr>
            <w:pStyle w:val="Contents2"/>
            <w:tabs>
              <w:tab w:val="clear" w:pos="1080"/>
              <w:tab w:val="clear" w:pos="10790"/>
              <w:tab w:val="right" w:pos="10800" w:leader="dot"/>
            </w:tabs>
            <w:rPr/>
          </w:pPr>
          <w:hyperlink w:anchor="__RefHeading___Toc768_521584344">
            <w:r>
              <w:rPr>
                <w:webHidden/>
                <w:rStyle w:val="IndexLink"/>
              </w:rPr>
              <w:t>2.1 Business Opportunity</w:t>
              <w:tab/>
              <w:t>3</w:t>
            </w:r>
          </w:hyperlink>
        </w:p>
        <w:p>
          <w:pPr>
            <w:pStyle w:val="Contents2"/>
            <w:tabs>
              <w:tab w:val="clear" w:pos="1080"/>
              <w:tab w:val="clear" w:pos="10790"/>
              <w:tab w:val="right" w:pos="10800" w:leader="dot"/>
            </w:tabs>
            <w:rPr/>
          </w:pPr>
          <w:hyperlink w:anchor="__RefHeading___Toc770_521584344">
            <w:r>
              <w:rPr>
                <w:webHidden/>
                <w:rStyle w:val="IndexLink"/>
              </w:rPr>
              <w:t>2.2 Problem Statement</w:t>
              <w:tab/>
              <w:t>3</w:t>
            </w:r>
          </w:hyperlink>
        </w:p>
        <w:p>
          <w:pPr>
            <w:pStyle w:val="Contents2"/>
            <w:tabs>
              <w:tab w:val="clear" w:pos="1080"/>
              <w:tab w:val="clear" w:pos="10790"/>
              <w:tab w:val="right" w:pos="10800" w:leader="dot"/>
            </w:tabs>
            <w:rPr/>
          </w:pPr>
          <w:hyperlink w:anchor="__RefHeading___Toc772_521584344">
            <w:r>
              <w:rPr>
                <w:webHidden/>
                <w:rStyle w:val="IndexLink"/>
              </w:rPr>
              <w:t>2.3 Product Position Statement</w:t>
              <w:tab/>
              <w:t>3</w:t>
            </w:r>
          </w:hyperlink>
        </w:p>
        <w:p>
          <w:pPr>
            <w:pStyle w:val="Contents2"/>
            <w:tabs>
              <w:tab w:val="clear" w:pos="1080"/>
              <w:tab w:val="clear" w:pos="10790"/>
              <w:tab w:val="right" w:pos="10800" w:leader="dot"/>
            </w:tabs>
            <w:rPr/>
          </w:pPr>
          <w:hyperlink w:anchor="__RefHeading___Toc774_521584344">
            <w:r>
              <w:rPr>
                <w:webHidden/>
                <w:rStyle w:val="IndexLink"/>
              </w:rPr>
              <w:t>2.4 Alternates and Competition</w:t>
              <w:tab/>
              <w:t>3</w:t>
            </w:r>
          </w:hyperlink>
        </w:p>
        <w:p>
          <w:pPr>
            <w:pStyle w:val="Contents1"/>
            <w:tabs>
              <w:tab w:val="clear" w:pos="540"/>
              <w:tab w:val="clear" w:pos="10790"/>
              <w:tab w:val="right" w:pos="10800" w:leader="dot"/>
            </w:tabs>
            <w:rPr/>
          </w:pPr>
          <w:hyperlink w:anchor="__RefHeading___Toc776_521584344">
            <w:r>
              <w:rPr>
                <w:webHidden/>
                <w:rStyle w:val="IndexLink"/>
              </w:rPr>
              <w:t>3 Stakeholder Descriptions</w:t>
              <w:tab/>
              <w:t>3</w:t>
            </w:r>
          </w:hyperlink>
        </w:p>
        <w:p>
          <w:pPr>
            <w:pStyle w:val="Contents2"/>
            <w:tabs>
              <w:tab w:val="clear" w:pos="1080"/>
              <w:tab w:val="clear" w:pos="10790"/>
              <w:tab w:val="right" w:pos="10800" w:leader="dot"/>
            </w:tabs>
            <w:rPr/>
          </w:pPr>
          <w:hyperlink w:anchor="__RefHeading___Toc778_521584344">
            <w:r>
              <w:rPr>
                <w:webHidden/>
                <w:rStyle w:val="IndexLink"/>
              </w:rPr>
              <w:t>3.1 Market Demographics</w:t>
              <w:tab/>
              <w:t>3</w:t>
            </w:r>
          </w:hyperlink>
        </w:p>
        <w:p>
          <w:pPr>
            <w:pStyle w:val="Contents2"/>
            <w:tabs>
              <w:tab w:val="clear" w:pos="1080"/>
              <w:tab w:val="clear" w:pos="10790"/>
              <w:tab w:val="right" w:pos="10800" w:leader="dot"/>
            </w:tabs>
            <w:rPr/>
          </w:pPr>
          <w:hyperlink w:anchor="__RefHeading___Toc780_521584344">
            <w:r>
              <w:rPr>
                <w:webHidden/>
                <w:rStyle w:val="IndexLink"/>
              </w:rPr>
              <w:t>3.2 Non-User Summary</w:t>
              <w:tab/>
              <w:t>3</w:t>
            </w:r>
          </w:hyperlink>
        </w:p>
        <w:p>
          <w:pPr>
            <w:pStyle w:val="Contents3"/>
            <w:tabs>
              <w:tab w:val="clear" w:pos="1620"/>
              <w:tab w:val="clear" w:pos="10790"/>
              <w:tab w:val="right" w:pos="10800" w:leader="dot"/>
            </w:tabs>
            <w:rPr/>
          </w:pPr>
          <w:hyperlink w:anchor="__RefHeading___Toc782_521584344">
            <w:r>
              <w:rPr>
                <w:webHidden/>
                <w:rStyle w:val="IndexLink"/>
              </w:rPr>
              <w:t>3.2.1 Hotel CEO</w:t>
              <w:tab/>
              <w:t>3</w:t>
            </w:r>
          </w:hyperlink>
        </w:p>
        <w:p>
          <w:pPr>
            <w:pStyle w:val="Contents3"/>
            <w:tabs>
              <w:tab w:val="clear" w:pos="1620"/>
              <w:tab w:val="clear" w:pos="10790"/>
              <w:tab w:val="right" w:pos="10800" w:leader="dot"/>
            </w:tabs>
            <w:rPr/>
          </w:pPr>
          <w:hyperlink w:anchor="__RefHeading___Toc784_521584344">
            <w:r>
              <w:rPr>
                <w:webHidden/>
                <w:rStyle w:val="IndexLink"/>
              </w:rPr>
              <w:t>3.2.2 Hotel's Private Equity Investor</w:t>
              <w:tab/>
              <w:t>3</w:t>
            </w:r>
          </w:hyperlink>
        </w:p>
        <w:p>
          <w:pPr>
            <w:pStyle w:val="Contents2"/>
            <w:tabs>
              <w:tab w:val="clear" w:pos="1080"/>
              <w:tab w:val="clear" w:pos="10790"/>
              <w:tab w:val="right" w:pos="10800" w:leader="dot"/>
            </w:tabs>
            <w:rPr/>
          </w:pPr>
          <w:hyperlink w:anchor="__RefHeading___Toc786_521584344">
            <w:r>
              <w:rPr>
                <w:webHidden/>
                <w:rStyle w:val="IndexLink"/>
              </w:rPr>
              <w:t>3.3 User Summary</w:t>
              <w:tab/>
              <w:t>4</w:t>
            </w:r>
          </w:hyperlink>
        </w:p>
        <w:p>
          <w:pPr>
            <w:pStyle w:val="Contents3"/>
            <w:tabs>
              <w:tab w:val="clear" w:pos="1620"/>
              <w:tab w:val="clear" w:pos="10790"/>
              <w:tab w:val="right" w:pos="10800" w:leader="dot"/>
            </w:tabs>
            <w:rPr/>
          </w:pPr>
          <w:hyperlink w:anchor="__RefHeading___Toc788_521584344">
            <w:r>
              <w:rPr>
                <w:webHidden/>
                <w:rStyle w:val="IndexLink"/>
              </w:rPr>
              <w:t>3.3.1 Hotel Manager</w:t>
              <w:tab/>
              <w:t>4</w:t>
            </w:r>
          </w:hyperlink>
        </w:p>
        <w:p>
          <w:pPr>
            <w:pStyle w:val="Contents3"/>
            <w:tabs>
              <w:tab w:val="clear" w:pos="1620"/>
              <w:tab w:val="clear" w:pos="10790"/>
              <w:tab w:val="right" w:pos="10800" w:leader="dot"/>
            </w:tabs>
            <w:rPr/>
          </w:pPr>
          <w:hyperlink w:anchor="__RefHeading___Toc790_521584344">
            <w:r>
              <w:rPr>
                <w:webHidden/>
                <w:rStyle w:val="IndexLink"/>
              </w:rPr>
              <w:t>3.3.2 Hotel Clerk</w:t>
              <w:tab/>
              <w:t>4</w:t>
            </w:r>
          </w:hyperlink>
        </w:p>
        <w:p>
          <w:pPr>
            <w:pStyle w:val="Contents3"/>
            <w:tabs>
              <w:tab w:val="clear" w:pos="1620"/>
              <w:tab w:val="clear" w:pos="10790"/>
              <w:tab w:val="right" w:pos="10800" w:leader="dot"/>
            </w:tabs>
            <w:rPr/>
          </w:pPr>
          <w:hyperlink w:anchor="__RefHeading___Toc792_521584344">
            <w:r>
              <w:rPr>
                <w:webHidden/>
                <w:rStyle w:val="IndexLink"/>
              </w:rPr>
              <w:t>3.3.3 Hotel Guests</w:t>
              <w:tab/>
              <w:t>4</w:t>
            </w:r>
          </w:hyperlink>
        </w:p>
        <w:p>
          <w:pPr>
            <w:pStyle w:val="Contents2"/>
            <w:tabs>
              <w:tab w:val="clear" w:pos="1080"/>
              <w:tab w:val="clear" w:pos="10790"/>
              <w:tab w:val="right" w:pos="10800" w:leader="dot"/>
            </w:tabs>
            <w:rPr/>
          </w:pPr>
          <w:hyperlink w:anchor="__RefHeading___Toc794_521584344">
            <w:r>
              <w:rPr>
                <w:webHidden/>
                <w:rStyle w:val="IndexLink"/>
              </w:rPr>
              <w:t>3.4 Key High-Level Goals and Problems of Stakeholders</w:t>
              <w:tab/>
              <w:t>4</w:t>
            </w:r>
          </w:hyperlink>
        </w:p>
        <w:p>
          <w:pPr>
            <w:pStyle w:val="Contents2"/>
            <w:tabs>
              <w:tab w:val="clear" w:pos="1080"/>
              <w:tab w:val="clear" w:pos="10790"/>
              <w:tab w:val="right" w:pos="10800" w:leader="dot"/>
            </w:tabs>
            <w:rPr/>
          </w:pPr>
          <w:hyperlink w:anchor="__RefHeading___Toc796_521584344">
            <w:r>
              <w:rPr>
                <w:webHidden/>
                <w:rStyle w:val="IndexLink"/>
              </w:rPr>
              <w:t>3.5 User-level Goals</w:t>
              <w:tab/>
              <w:t>4</w:t>
            </w:r>
          </w:hyperlink>
        </w:p>
        <w:p>
          <w:pPr>
            <w:pStyle w:val="Contents1"/>
            <w:tabs>
              <w:tab w:val="clear" w:pos="540"/>
              <w:tab w:val="clear" w:pos="10790"/>
              <w:tab w:val="right" w:pos="10800" w:leader="dot"/>
            </w:tabs>
            <w:rPr/>
          </w:pPr>
          <w:hyperlink w:anchor="__RefHeading___Toc798_521584344">
            <w:r>
              <w:rPr>
                <w:webHidden/>
                <w:rStyle w:val="IndexLink"/>
              </w:rPr>
              <w:t>4 Product Overview</w:t>
              <w:tab/>
              <w:t>5</w:t>
            </w:r>
          </w:hyperlink>
        </w:p>
        <w:p>
          <w:pPr>
            <w:pStyle w:val="Contents2"/>
            <w:tabs>
              <w:tab w:val="clear" w:pos="1080"/>
              <w:tab w:val="clear" w:pos="10790"/>
              <w:tab w:val="right" w:pos="10800" w:leader="dot"/>
            </w:tabs>
            <w:rPr/>
          </w:pPr>
          <w:hyperlink w:anchor="__RefHeading___Toc800_521584344">
            <w:r>
              <w:rPr>
                <w:webHidden/>
                <w:rStyle w:val="IndexLink"/>
              </w:rPr>
              <w:t>4.1 Product Perspective</w:t>
              <w:tab/>
              <w:t>5</w:t>
            </w:r>
          </w:hyperlink>
        </w:p>
        <w:p>
          <w:pPr>
            <w:pStyle w:val="Contents2"/>
            <w:tabs>
              <w:tab w:val="clear" w:pos="1080"/>
              <w:tab w:val="clear" w:pos="10790"/>
              <w:tab w:val="right" w:pos="10800" w:leader="dot"/>
            </w:tabs>
            <w:rPr/>
          </w:pPr>
          <w:hyperlink w:anchor="__RefHeading___Toc802_521584344">
            <w:r>
              <w:rPr>
                <w:webHidden/>
                <w:rStyle w:val="IndexLink"/>
              </w:rPr>
              <w:t>4.2 System Context Diagram</w:t>
              <w:tab/>
              <w:t>5</w:t>
            </w:r>
          </w:hyperlink>
        </w:p>
        <w:p>
          <w:pPr>
            <w:pStyle w:val="Contents1"/>
            <w:tabs>
              <w:tab w:val="clear" w:pos="540"/>
              <w:tab w:val="clear" w:pos="10790"/>
              <w:tab w:val="right" w:pos="10800" w:leader="dot"/>
            </w:tabs>
            <w:rPr/>
          </w:pPr>
          <w:hyperlink w:anchor="__RefHeading___Toc741_1545407070">
            <w:r>
              <w:rPr>
                <w:webHidden/>
                <w:rStyle w:val="IndexLink"/>
              </w:rPr>
              <w:tab/>
              <w:t>5</w:t>
            </w:r>
          </w:hyperlink>
        </w:p>
        <w:p>
          <w:pPr>
            <w:pStyle w:val="Contents1"/>
            <w:tabs>
              <w:tab w:val="clear" w:pos="540"/>
              <w:tab w:val="clear" w:pos="10790"/>
              <w:tab w:val="right" w:pos="10800" w:leader="dot"/>
            </w:tabs>
            <w:rPr/>
          </w:pPr>
          <w:hyperlink w:anchor="__RefHeading___Toc804_521584344">
            <w:r>
              <w:rPr>
                <w:webHidden/>
                <w:rStyle w:val="IndexLink"/>
              </w:rPr>
              <w:t>5 Summary of Benefits</w:t>
              <w:tab/>
              <w:t>6</w:t>
            </w:r>
          </w:hyperlink>
        </w:p>
        <w:p>
          <w:pPr>
            <w:pStyle w:val="Contents1"/>
            <w:tabs>
              <w:tab w:val="clear" w:pos="540"/>
              <w:tab w:val="clear" w:pos="10790"/>
              <w:tab w:val="right" w:pos="10800" w:leader="dot"/>
            </w:tabs>
            <w:rPr/>
          </w:pPr>
          <w:hyperlink w:anchor="__RefHeading___Toc806_521584344">
            <w:r>
              <w:rPr>
                <w:webHidden/>
                <w:rStyle w:val="IndexLink"/>
              </w:rPr>
              <w:t>6 Summary of System Features</w:t>
              <w:tab/>
              <w:t>6</w:t>
            </w:r>
          </w:hyperlink>
        </w:p>
        <w:p>
          <w:pPr>
            <w:pStyle w:val="Contents1"/>
            <w:tabs>
              <w:tab w:val="clear" w:pos="540"/>
              <w:tab w:val="clear" w:pos="10790"/>
              <w:tab w:val="right" w:pos="10800" w:leader="dot"/>
            </w:tabs>
            <w:rPr/>
          </w:pPr>
          <w:hyperlink w:anchor="__RefHeading___Toc808_521584344">
            <w:r>
              <w:rPr>
                <w:webHidden/>
                <w:rStyle w:val="IndexLink"/>
              </w:rPr>
              <w:t>7 Investment Summary</w:t>
              <w:tab/>
              <w:t>6</w:t>
            </w:r>
          </w:hyperlink>
        </w:p>
        <w:p>
          <w:pPr>
            <w:pStyle w:val="Contents2"/>
            <w:tabs>
              <w:tab w:val="clear" w:pos="1080"/>
              <w:tab w:val="clear" w:pos="10790"/>
              <w:tab w:val="right" w:pos="10800" w:leader="dot"/>
            </w:tabs>
            <w:rPr/>
          </w:pPr>
          <w:hyperlink w:anchor="__RefHeading___Toc810_521584344">
            <w:r>
              <w:rPr>
                <w:webHidden/>
                <w:rStyle w:val="IndexLink"/>
              </w:rPr>
              <w:t>7.1 Cost Summary</w:t>
              <w:tab/>
              <w:t>6</w:t>
            </w:r>
          </w:hyperlink>
        </w:p>
        <w:p>
          <w:pPr>
            <w:pStyle w:val="Contents2"/>
            <w:tabs>
              <w:tab w:val="clear" w:pos="1080"/>
              <w:tab w:val="clear" w:pos="10790"/>
              <w:tab w:val="right" w:pos="10800" w:leader="dot"/>
            </w:tabs>
            <w:rPr/>
          </w:pPr>
          <w:hyperlink w:anchor="__RefHeading___Toc812_521584344">
            <w:r>
              <w:rPr>
                <w:webHidden/>
                <w:rStyle w:val="IndexLink"/>
              </w:rPr>
              <w:t>7.2 Pricing Summary</w:t>
              <w:tab/>
              <w:t>6</w:t>
            </w:r>
          </w:hyperlink>
        </w:p>
        <w:p>
          <w:pPr>
            <w:pStyle w:val="Contents2"/>
            <w:tabs>
              <w:tab w:val="clear" w:pos="1080"/>
              <w:tab w:val="clear" w:pos="10790"/>
              <w:tab w:val="right" w:pos="10800" w:leader="dot"/>
            </w:tabs>
            <w:rPr/>
          </w:pPr>
          <w:hyperlink w:anchor="__RefHeading___Toc814_521584344">
            <w:r>
              <w:rPr>
                <w:webHidden/>
                <w:rStyle w:val="IndexLink"/>
              </w:rPr>
              <w:t>7.3 Schedule Summary</w:t>
              <w:tab/>
              <w:t>6</w:t>
            </w:r>
          </w:hyperlink>
        </w:p>
        <w:p>
          <w:pPr>
            <w:pStyle w:val="Contents3"/>
            <w:tabs>
              <w:tab w:val="clear" w:pos="1620"/>
              <w:tab w:val="clear" w:pos="10790"/>
              <w:tab w:val="right" w:pos="10800" w:leader="dot"/>
            </w:tabs>
            <w:rPr/>
          </w:pPr>
          <w:hyperlink w:anchor="__RefHeading___Toc816_521584344">
            <w:r>
              <w:rPr>
                <w:webHidden/>
                <w:rStyle w:val="IndexLink"/>
              </w:rPr>
              <w:t>7.3.1 Iteration Plan</w:t>
              <w:tab/>
              <w:t>6</w:t>
            </w:r>
          </w:hyperlink>
        </w:p>
        <w:p>
          <w:pPr>
            <w:pStyle w:val="Contents1"/>
            <w:tabs>
              <w:tab w:val="clear" w:pos="540"/>
              <w:tab w:val="clear" w:pos="10790"/>
              <w:tab w:val="right" w:pos="10800" w:leader="dot"/>
            </w:tabs>
            <w:rPr/>
          </w:pPr>
          <w:hyperlink w:anchor="__RefHeading___Toc818_521584344">
            <w:r>
              <w:rPr>
                <w:webHidden/>
                <w:rStyle w:val="IndexLink"/>
              </w:rPr>
              <w:t>8 Assumptions and Dependencies</w:t>
              <w:tab/>
              <w:t>7</w:t>
            </w:r>
          </w:hyperlink>
        </w:p>
        <w:p>
          <w:pPr>
            <w:pStyle w:val="Contents1"/>
            <w:tabs>
              <w:tab w:val="clear" w:pos="540"/>
              <w:tab w:val="clear" w:pos="10790"/>
              <w:tab w:val="right" w:pos="10800" w:leader="dot"/>
            </w:tabs>
            <w:rPr/>
          </w:pPr>
          <w:hyperlink w:anchor="__RefHeading___Toc820_521584344">
            <w:r>
              <w:rPr>
                <w:webHidden/>
                <w:rStyle w:val="IndexLink"/>
              </w:rPr>
              <w:t>9 Go / No-Go Decision</w:t>
              <w:tab/>
              <w:t>7</w:t>
            </w:r>
          </w:hyperlink>
          <w:r>
            <w:rPr>
              <w:rStyle w:val="IndexLink"/>
            </w:rPr>
            <w:fldChar w:fldCharType="end"/>
          </w:r>
        </w:p>
      </w:sdtContent>
    </w:sdt>
    <w:p>
      <w:pPr>
        <w:pStyle w:val="Normal"/>
        <w:rPr>
          <w:highlight w:val="yellow"/>
        </w:rPr>
      </w:pPr>
      <w:r>
        <w:rPr>
          <w:highlight w:val="yellow"/>
        </w:rPr>
      </w:r>
    </w:p>
    <w:p>
      <w:pPr>
        <w:pStyle w:val="Heading1"/>
        <w:numPr>
          <w:ilvl w:val="0"/>
          <w:numId w:val="3"/>
        </w:numPr>
        <w:rPr/>
      </w:pPr>
      <w:bookmarkStart w:id="3" w:name="__RefHeading___Toc764_521584344"/>
      <w:bookmarkStart w:id="4" w:name="_Toc50380088"/>
      <w:bookmarkEnd w:id="3"/>
      <w:r>
        <w:rPr/>
        <w:t>Executive Summary</w:t>
      </w:r>
      <w:bookmarkEnd w:id="4"/>
    </w:p>
    <w:p>
      <w:pPr>
        <w:pStyle w:val="NormalL1"/>
        <w:widowControl/>
        <w:numPr>
          <w:ilvl w:val="0"/>
          <w:numId w:val="0"/>
        </w:numPr>
        <w:overflowPunct w:val="true"/>
        <w:bidi w:val="0"/>
        <w:spacing w:lineRule="auto" w:line="259" w:before="0" w:after="160"/>
        <w:ind w:left="449" w:right="0" w:hanging="0"/>
        <w:jc w:val="left"/>
        <w:rPr/>
      </w:pPr>
      <w:r>
        <w:rPr>
          <w:rFonts w:eastAsia="Calibri" w:cs="" w:cstheme="minorBidi" w:eastAsiaTheme="minorHAnsi"/>
          <w:color w:val="auto"/>
          <w:kern w:val="0"/>
          <w:sz w:val="22"/>
          <w:szCs w:val="22"/>
          <w:lang w:val="en-US" w:eastAsia="en-US" w:bidi="ar-SA"/>
        </w:rPr>
        <w:t>We envision a centralized reservation system (CRS), Hotel Reservation System, with the flexibility to allow hotels to manage their own hotels, and the affordability to support hotels of all sizes. The system will combine the features of internal reservation systems and external booking systems while providing sufficient customizability and configurability to allow hotels to control and expand their business seemlessly independent of the management of the software provider.</w:t>
      </w:r>
    </w:p>
    <w:p>
      <w:pPr>
        <w:pStyle w:val="NormalL1"/>
        <w:widowControl/>
        <w:numPr>
          <w:ilvl w:val="0"/>
          <w:numId w:val="0"/>
        </w:numPr>
        <w:overflowPunct w:val="true"/>
        <w:bidi w:val="0"/>
        <w:spacing w:lineRule="auto" w:line="259" w:before="0" w:after="160"/>
        <w:ind w:left="449" w:right="0" w:hanging="0"/>
        <w:jc w:val="left"/>
        <w:rPr/>
      </w:pPr>
      <w:ins w:id="11" w:author="Unknown Author" w:date="2021-11-15T09:42:48Z">
        <w:r>
          <w:rPr>
            <w:rFonts w:eastAsia="Calibri" w:cs="" w:cstheme="minorBidi" w:eastAsiaTheme="minorHAnsi"/>
            <w:color w:val="auto"/>
            <w:kern w:val="0"/>
            <w:sz w:val="22"/>
            <w:szCs w:val="22"/>
            <w:lang w:val="en-US" w:eastAsia="en-US" w:bidi="ar-SA"/>
          </w:rPr>
          <w:tab/>
          <w:t xml:space="preserve">The problem of </w:t>
        </w:r>
      </w:ins>
      <w:ins w:id="12" w:author="Unknown Author" w:date="2021-11-15T09:43:02Z">
        <w:r>
          <w:rPr>
            <w:rFonts w:eastAsia="Calibri" w:cs="" w:cstheme="minorBidi" w:eastAsiaTheme="minorHAnsi"/>
            <w:color w:val="auto"/>
            <w:kern w:val="0"/>
            <w:sz w:val="22"/>
            <w:szCs w:val="22"/>
            <w:lang w:val="en-US" w:eastAsia="en-US" w:bidi="ar-SA"/>
          </w:rPr>
          <w:t xml:space="preserve">of expensive and non-scalable hotel reservation systems provide the business opportunity of creating a hotel reservation system that scales well to hotels of smaller sizes and that is affordable to smaller hotels. Despite competitors doing very well, the Hotel Reservation System </w:t>
        </w:r>
      </w:ins>
      <w:ins w:id="13" w:author="Unknown Author" w:date="2021-11-15T09:44:00Z">
        <w:r>
          <w:rPr>
            <w:rFonts w:eastAsia="Calibri" w:cs="" w:cstheme="minorBidi" w:eastAsiaTheme="minorHAnsi"/>
            <w:color w:val="auto"/>
            <w:kern w:val="0"/>
            <w:sz w:val="22"/>
            <w:szCs w:val="22"/>
            <w:lang w:val="en-US" w:eastAsia="en-US" w:bidi="ar-SA"/>
          </w:rPr>
          <w:t>remains a viable option as it is cheaper than the alternatives and will be easier to maintain, being an in-house system than a managed one that requires oversight by third parties.</w:t>
        </w:r>
      </w:ins>
    </w:p>
    <w:p>
      <w:pPr>
        <w:pStyle w:val="NormalL1"/>
        <w:widowControl/>
        <w:numPr>
          <w:ilvl w:val="0"/>
          <w:numId w:val="0"/>
        </w:numPr>
        <w:overflowPunct w:val="true"/>
        <w:bidi w:val="0"/>
        <w:spacing w:lineRule="auto" w:line="259" w:before="0" w:after="160"/>
        <w:ind w:left="449" w:right="0" w:hanging="0"/>
        <w:jc w:val="left"/>
        <w:rPr/>
      </w:pPr>
      <w:ins w:id="15" w:author="Unknown Author" w:date="2021-11-15T10:06:55Z">
        <w:r>
          <w:rPr>
            <w:rFonts w:eastAsia="Calibri" w:cs="" w:cstheme="minorBidi" w:eastAsiaTheme="minorHAnsi"/>
            <w:color w:val="auto"/>
            <w:kern w:val="0"/>
            <w:sz w:val="22"/>
            <w:szCs w:val="22"/>
            <w:lang w:val="en-US" w:eastAsia="en-US" w:bidi="ar-SA"/>
          </w:rPr>
          <w:tab/>
          <w:t>The target demographic o</w:t>
        </w:r>
      </w:ins>
      <w:ins w:id="16" w:author="Unknown Author" w:date="2021-11-15T10:07:00Z">
        <w:r>
          <w:rPr>
            <w:rFonts w:eastAsia="Calibri" w:cs="" w:cstheme="minorBidi" w:eastAsiaTheme="minorHAnsi"/>
            <w:color w:val="auto"/>
            <w:kern w:val="0"/>
            <w:sz w:val="22"/>
            <w:szCs w:val="22"/>
            <w:lang w:val="en-US" w:eastAsia="en-US" w:bidi="ar-SA"/>
          </w:rPr>
          <w:t>f the Hotel Reservation system are smaller hotels that do not find large scale CRS softwares beneficial compared to their costs and must scale well, however the system is also intended to work for large scale hotels. The primary non-user stakeholders are Hotel CEO's who want t</w:t>
        </w:r>
      </w:ins>
      <w:ins w:id="17" w:author="Unknown Author" w:date="2021-11-15T10:08:00Z">
        <w:r>
          <w:rPr>
            <w:rFonts w:eastAsia="Calibri" w:cs="" w:cstheme="minorBidi" w:eastAsiaTheme="minorHAnsi"/>
            <w:color w:val="auto"/>
            <w:kern w:val="0"/>
            <w:sz w:val="22"/>
            <w:szCs w:val="22"/>
            <w:lang w:val="en-US" w:eastAsia="en-US" w:bidi="ar-SA"/>
          </w:rPr>
          <w:t>o improve business manageability and operability and Hotel Private Equity Investor's who want to maximize profit and improve revenue. The primary user stakeholders and thus actors, are Hotel M</w:t>
        </w:r>
      </w:ins>
      <w:ins w:id="18" w:author="Unknown Author" w:date="2021-11-15T10:09:01Z">
        <w:r>
          <w:rPr>
            <w:rFonts w:eastAsia="Calibri" w:cs="" w:cstheme="minorBidi" w:eastAsiaTheme="minorHAnsi"/>
            <w:color w:val="auto"/>
            <w:kern w:val="0"/>
            <w:sz w:val="22"/>
            <w:szCs w:val="22"/>
            <w:lang w:val="en-US" w:eastAsia="en-US" w:bidi="ar-SA"/>
          </w:rPr>
          <w:t>anager who want to improve the convenience of hotel management tasks, Hotel Clerk who wants to improve the convenience of handling the guest's accomodations, and Guest who wants transaparency i</w:t>
        </w:r>
      </w:ins>
      <w:ins w:id="19" w:author="Unknown Author" w:date="2021-11-15T10:10:00Z">
        <w:r>
          <w:rPr>
            <w:rFonts w:eastAsia="Calibri" w:cs="" w:cstheme="minorBidi" w:eastAsiaTheme="minorHAnsi"/>
            <w:color w:val="auto"/>
            <w:kern w:val="0"/>
            <w:sz w:val="22"/>
            <w:szCs w:val="22"/>
            <w:lang w:val="en-US" w:eastAsia="en-US" w:bidi="ar-SA"/>
          </w:rPr>
          <w:t>n their reservation options and to be able to conveniently reserve a room.</w:t>
        </w:r>
      </w:ins>
    </w:p>
    <w:p>
      <w:pPr>
        <w:pStyle w:val="NormalL1"/>
        <w:widowControl/>
        <w:numPr>
          <w:ilvl w:val="0"/>
          <w:numId w:val="0"/>
        </w:numPr>
        <w:overflowPunct w:val="true"/>
        <w:bidi w:val="0"/>
        <w:spacing w:lineRule="auto" w:line="259" w:before="0" w:after="160"/>
        <w:ind w:left="449" w:right="0" w:hanging="0"/>
        <w:jc w:val="left"/>
        <w:rPr/>
      </w:pPr>
      <w:ins w:id="21" w:author="Unknown Author" w:date="2021-11-15T10:10:00Z">
        <w:r>
          <w:rPr>
            <w:rFonts w:eastAsia="Calibri" w:cs="" w:cstheme="minorBidi" w:eastAsiaTheme="minorHAnsi"/>
            <w:color w:val="auto"/>
            <w:kern w:val="0"/>
            <w:sz w:val="22"/>
            <w:szCs w:val="22"/>
            <w:lang w:val="en-US" w:eastAsia="en-US" w:bidi="ar-SA"/>
          </w:rPr>
          <w:tab/>
          <w:t xml:space="preserve">The system will have a the same three user </w:t>
        </w:r>
      </w:ins>
      <w:ins w:id="22" w:author="Unknown Author" w:date="2021-11-15T10:11:01Z">
        <w:r>
          <w:rPr>
            <w:rFonts w:eastAsia="Calibri" w:cs="" w:cstheme="minorBidi" w:eastAsiaTheme="minorHAnsi"/>
            <w:color w:val="auto"/>
            <w:kern w:val="0"/>
            <w:sz w:val="22"/>
            <w:szCs w:val="22"/>
            <w:lang w:val="en-US" w:eastAsia="en-US" w:bidi="ar-SA"/>
          </w:rPr>
          <w:t>stakeholders acting as Actors to call upon the services of the Hotel Reservation System. The Hotel Reservation system will call upon the services of a single external system -- an Online Payment Service.</w:t>
        </w:r>
      </w:ins>
      <w:ins w:id="23" w:author="Unknown Author" w:date="2021-11-15T10:12:04Z">
        <w:r>
          <w:rPr>
            <w:rFonts w:eastAsia="Calibri" w:cs="" w:cstheme="minorBidi" w:eastAsiaTheme="minorHAnsi"/>
            <w:color w:val="auto"/>
            <w:kern w:val="0"/>
            <w:sz w:val="22"/>
            <w:szCs w:val="22"/>
            <w:lang w:val="en-US" w:eastAsia="en-US" w:bidi="ar-SA"/>
          </w:rPr>
          <w:t xml:space="preserve"> The key features of the system will be as follows:</w:t>
        </w:r>
      </w:ins>
    </w:p>
    <w:p>
      <w:pPr>
        <w:pStyle w:val="NormalL1"/>
        <w:widowControl/>
        <w:numPr>
          <w:ilvl w:val="0"/>
          <w:numId w:val="4"/>
        </w:numPr>
        <w:overflowPunct w:val="true"/>
        <w:bidi w:val="0"/>
        <w:spacing w:lineRule="auto" w:line="240" w:before="0" w:after="0"/>
        <w:jc w:val="left"/>
        <w:rPr/>
      </w:pPr>
      <w:ins w:id="25" w:author="Unknown Author" w:date="2021-11-15T10:12:04Z">
        <w:r>
          <w:rPr>
            <w:rFonts w:eastAsia="Calibri" w:cs="" w:cstheme="minorBidi" w:eastAsiaTheme="minorHAnsi"/>
            <w:color w:val="auto"/>
            <w:kern w:val="0"/>
            <w:sz w:val="22"/>
            <w:szCs w:val="22"/>
            <w:lang w:val="en-US" w:eastAsia="en-US" w:bidi="ar-SA"/>
          </w:rPr>
          <w:t>Configurable</w:t>
        </w:r>
      </w:ins>
      <w:ins w:id="26" w:author="Unknown Author" w:date="2021-11-15T10:12:04Z">
        <w:r>
          <w:rPr/>
          <w:t xml:space="preserve"> hotel room listings, descriptions, and pricing models. </w:t>
        </w:r>
      </w:ins>
    </w:p>
    <w:p>
      <w:pPr>
        <w:pStyle w:val="NormalL1"/>
        <w:widowControl/>
        <w:numPr>
          <w:ilvl w:val="0"/>
          <w:numId w:val="4"/>
        </w:numPr>
        <w:overflowPunct w:val="true"/>
        <w:bidi w:val="0"/>
        <w:spacing w:lineRule="auto" w:line="240" w:before="0" w:after="0"/>
        <w:jc w:val="left"/>
        <w:rPr/>
      </w:pPr>
      <w:ins w:id="28" w:author="Unknown Author" w:date="2021-11-15T10:12:04Z">
        <w:r>
          <w:rPr/>
          <w:t xml:space="preserve">Track room availability or occupancy, guest checkins </w:t>
        </w:r>
      </w:ins>
      <w:ins w:id="29" w:author="Unknown Author" w:date="2021-11-15T10:12:04Z">
        <w:r>
          <w:rPr>
            <w:rFonts w:eastAsia="Calibri" w:cs="" w:cstheme="minorBidi" w:eastAsiaTheme="minorHAnsi"/>
            <w:color w:val="auto"/>
            <w:kern w:val="0"/>
            <w:sz w:val="22"/>
            <w:szCs w:val="22"/>
            <w:lang w:val="en-US" w:eastAsia="en-US" w:bidi="ar-SA"/>
          </w:rPr>
          <w:t xml:space="preserve">&amp; </w:t>
        </w:r>
      </w:ins>
      <w:ins w:id="30" w:author="Unknown Author" w:date="2021-11-15T10:12:04Z">
        <w:r>
          <w:rPr/>
          <w:t>checkouts, and additional guest transactions</w:t>
        </w:r>
      </w:ins>
    </w:p>
    <w:p>
      <w:pPr>
        <w:pStyle w:val="NormalL1"/>
        <w:widowControl/>
        <w:numPr>
          <w:ilvl w:val="0"/>
          <w:numId w:val="4"/>
        </w:numPr>
        <w:overflowPunct w:val="true"/>
        <w:bidi w:val="0"/>
        <w:spacing w:lineRule="auto" w:line="240" w:before="0" w:after="0"/>
        <w:ind w:left="449" w:right="0" w:hanging="0"/>
        <w:jc w:val="left"/>
        <w:rPr/>
      </w:pPr>
      <w:ins w:id="32" w:author="Unknown Author" w:date="2021-11-15T10:12:04Z">
        <w:r>
          <w:rPr>
            <w:rFonts w:eastAsia="Calibri" w:cs="" w:cstheme="minorBidi" w:eastAsiaTheme="minorHAnsi"/>
            <w:color w:val="auto"/>
            <w:kern w:val="0"/>
            <w:sz w:val="22"/>
            <w:szCs w:val="22"/>
            <w:lang w:val="en-US" w:eastAsia="en-US" w:bidi="ar-SA"/>
          </w:rPr>
          <w:t>Provide reservation capabilities for guests from the convenience of their own client devices.</w:t>
        </w:r>
      </w:ins>
    </w:p>
    <w:p>
      <w:pPr>
        <w:pStyle w:val="NormalL1"/>
        <w:widowControl/>
        <w:numPr>
          <w:ilvl w:val="0"/>
          <w:numId w:val="0"/>
        </w:numPr>
        <w:overflowPunct w:val="true"/>
        <w:bidi w:val="0"/>
        <w:spacing w:lineRule="auto" w:line="240" w:before="0" w:after="0"/>
        <w:ind w:left="809" w:right="0" w:hanging="0"/>
        <w:jc w:val="left"/>
        <w:rPr>
          <w:rFonts w:eastAsia="Calibri" w:cs="" w:cstheme="minorBidi" w:eastAsiaTheme="minorHAnsi"/>
          <w:color w:val="auto"/>
          <w:kern w:val="0"/>
          <w:sz w:val="22"/>
          <w:szCs w:val="22"/>
          <w:lang w:val="en-US" w:eastAsia="en-US" w:bidi="ar-SA"/>
          <w:ins w:id="35" w:author="Unknown Author" w:date="2021-11-15T10:12:04Z"/>
        </w:rPr>
      </w:pPr>
      <w:ins w:id="34" w:author="Unknown Author" w:date="2021-11-15T10:12:04Z">
        <w:r>
          <w:rPr/>
        </w:r>
      </w:ins>
    </w:p>
    <w:p>
      <w:pPr>
        <w:pStyle w:val="NormalL1"/>
        <w:widowControl/>
        <w:overflowPunct w:val="true"/>
        <w:bidi w:val="0"/>
        <w:spacing w:lineRule="auto" w:line="240" w:before="0" w:after="0"/>
        <w:ind w:left="449" w:right="0" w:hanging="0"/>
        <w:jc w:val="left"/>
        <w:rPr>
          <w:del w:id="40" w:author="Unknown Author" w:date="2021-11-15T10:13:30Z"/>
        </w:rPr>
      </w:pPr>
      <w:ins w:id="36" w:author="Unknown Author" w:date="2021-11-15T10:12:04Z">
        <w:r>
          <w:rPr>
            <w:rFonts w:eastAsia="Calibri" w:cs="" w:cstheme="minorBidi" w:eastAsiaTheme="minorHAnsi"/>
            <w:color w:val="auto"/>
            <w:kern w:val="0"/>
            <w:sz w:val="22"/>
            <w:szCs w:val="22"/>
            <w:lang w:val="en-US" w:eastAsia="en-US" w:bidi="ar-SA"/>
          </w:rPr>
          <w:tab/>
          <w:t xml:space="preserve">The </w:t>
        </w:r>
      </w:ins>
      <w:ins w:id="37" w:author="Unknown Author" w:date="2021-11-15T10:12:04Z">
        <w:r>
          <w:rPr>
            <w:rFonts w:eastAsia="Calibri" w:cs="" w:cstheme="minorBidi" w:eastAsiaTheme="minorHAnsi"/>
            <w:color w:val="auto"/>
            <w:kern w:val="0"/>
            <w:sz w:val="22"/>
            <w:szCs w:val="22"/>
            <w:lang w:val="en-US" w:eastAsia="en-US" w:bidi="ar-SA"/>
          </w:rPr>
          <w:t>benefits</w:t>
        </w:r>
      </w:ins>
      <w:ins w:id="38" w:author="Unknown Author" w:date="2021-11-15T10:12:04Z">
        <w:r>
          <w:rPr>
            <w:rFonts w:eastAsia="Calibri" w:cs="" w:cstheme="minorBidi" w:eastAsiaTheme="minorHAnsi"/>
            <w:color w:val="auto"/>
            <w:kern w:val="0"/>
            <w:sz w:val="22"/>
            <w:szCs w:val="22"/>
            <w:lang w:val="en-US" w:eastAsia="en-US" w:bidi="ar-SA"/>
          </w:rPr>
          <w:t xml:space="preserve"> of implementing this system </w:t>
        </w:r>
      </w:ins>
      <w:ins w:id="39" w:author="Unknown Author" w:date="2021-11-15T10:13:00Z">
        <w:r>
          <w:rPr>
            <w:rFonts w:eastAsia="Calibri" w:cs="" w:cstheme="minorBidi" w:eastAsiaTheme="minorHAnsi"/>
            <w:color w:val="auto"/>
            <w:kern w:val="0"/>
            <w:sz w:val="22"/>
            <w:szCs w:val="22"/>
            <w:lang w:val="en-US" w:eastAsia="en-US" w:bidi="ar-SA"/>
          </w:rPr>
          <w:t>far outweight the risks, thus we should move forward with the development of this project</w:t>
        </w:r>
      </w:ins>
    </w:p>
    <w:p>
      <w:pPr>
        <w:pStyle w:val="NormalL1"/>
        <w:keepLines/>
        <w:widowControl/>
        <w:numPr>
          <w:ilvl w:val="0"/>
          <w:numId w:val="0"/>
        </w:numPr>
        <w:overflowPunct w:val="true"/>
        <w:spacing w:lineRule="auto" w:line="259"/>
        <w:ind w:left="432" w:hanging="0"/>
        <w:jc w:val="left"/>
        <w:outlineLvl w:val="0"/>
        <w:rPr/>
      </w:pPr>
      <w:r>
        <w:rPr/>
      </w:r>
      <w:r>
        <w:br w:type="page"/>
      </w:r>
    </w:p>
    <w:p>
      <w:pPr>
        <w:pStyle w:val="Heading1"/>
        <w:numPr>
          <w:ilvl w:val="0"/>
          <w:numId w:val="3"/>
        </w:numPr>
        <w:rPr/>
      </w:pPr>
      <w:bookmarkStart w:id="5" w:name="__RefHeading___Toc766_521584344"/>
      <w:bookmarkStart w:id="6" w:name="_Toc50380089"/>
      <w:bookmarkEnd w:id="5"/>
      <w:r>
        <w:rPr/>
        <w:t>Positioning</w:t>
      </w:r>
      <w:bookmarkEnd w:id="6"/>
    </w:p>
    <w:p>
      <w:pPr>
        <w:pStyle w:val="Heading2"/>
        <w:numPr>
          <w:ilvl w:val="1"/>
          <w:numId w:val="3"/>
        </w:numPr>
        <w:ind w:left="720" w:hanging="720"/>
        <w:rPr/>
      </w:pPr>
      <w:bookmarkStart w:id="7" w:name="__RefHeading___Toc768_521584344"/>
      <w:bookmarkStart w:id="8" w:name="_Toc50380090"/>
      <w:bookmarkEnd w:id="7"/>
      <w:r>
        <w:rPr/>
        <w:t>Business Opportunity</w:t>
      </w:r>
      <w:bookmarkEnd w:id="8"/>
    </w:p>
    <w:p>
      <w:pPr>
        <w:pStyle w:val="NormalL2"/>
        <w:widowControl/>
        <w:numPr>
          <w:ilvl w:val="0"/>
          <w:numId w:val="0"/>
        </w:numPr>
        <w:overflowPunct w:val="true"/>
        <w:bidi w:val="0"/>
        <w:spacing w:lineRule="auto" w:line="259" w:before="0" w:after="160"/>
        <w:ind w:left="720" w:right="0" w:hanging="0"/>
        <w:jc w:val="left"/>
        <w:rPr/>
      </w:pPr>
      <w:r>
        <w:rPr>
          <w:rFonts w:eastAsia="Calibri" w:cs="" w:cstheme="minorBidi" w:eastAsiaTheme="minorHAnsi"/>
          <w:color w:val="auto"/>
          <w:kern w:val="0"/>
          <w:sz w:val="22"/>
          <w:szCs w:val="22"/>
          <w:lang w:val="en-US" w:eastAsia="en-US" w:bidi="ar-SA"/>
        </w:rPr>
        <w:t>Existing hotel reservation systems are often expensive with a pricing system that is not proportional to income, nor entirely reasonable in scaling. In addition, most existing hotel reservation systems keep the management and configuration to the software providers, forcing the hotel to rely on their IT staff to manage information even though hotel staff could do this best. There is a demand for a hotel reservation system that can be managed by the hotel directly while remaining affordable.</w:t>
      </w:r>
    </w:p>
    <w:p>
      <w:pPr>
        <w:pStyle w:val="Heading2"/>
        <w:numPr>
          <w:ilvl w:val="1"/>
          <w:numId w:val="3"/>
        </w:numPr>
        <w:ind w:left="720" w:hanging="720"/>
        <w:rPr/>
      </w:pPr>
      <w:bookmarkStart w:id="9" w:name="__RefHeading___Toc770_521584344"/>
      <w:bookmarkStart w:id="10" w:name="_Toc50380091"/>
      <w:bookmarkEnd w:id="9"/>
      <w:r>
        <w:rPr/>
        <w:t>Problem Statement</w:t>
      </w:r>
      <w:bookmarkEnd w:id="10"/>
    </w:p>
    <w:p>
      <w:pPr>
        <w:pStyle w:val="NormalL2"/>
        <w:widowControl/>
        <w:numPr>
          <w:ilvl w:val="0"/>
          <w:numId w:val="0"/>
        </w:numPr>
        <w:overflowPunct w:val="true"/>
        <w:bidi w:val="0"/>
        <w:spacing w:lineRule="auto" w:line="259" w:before="0" w:after="160"/>
        <w:ind w:left="720" w:right="0" w:hanging="0"/>
        <w:jc w:val="left"/>
        <w:rPr/>
      </w:pPr>
      <w:r>
        <w:rPr>
          <w:rFonts w:eastAsia="Calibri" w:cs="" w:cstheme="minorBidi" w:eastAsiaTheme="minorHAnsi"/>
          <w:color w:val="auto"/>
          <w:kern w:val="0"/>
          <w:sz w:val="22"/>
          <w:szCs w:val="22"/>
          <w:lang w:val="en-US" w:eastAsia="en-US" w:bidi="ar-SA"/>
        </w:rPr>
        <w:t xml:space="preserve">Existing hotel reservation systems are often expensive, with complicated setups that are managed by the software provider, despite the fact that hotel management knows their own hotels best. This means that hotel staff must go through the software provider's IT team or portal before any changes can be made, instead of being able to do so themselves to remain flexible in the competitive field of the hospitality industry. Also, they often charge based on a per room per month model. This means that small hotels suffer from costly setup prices despite a simple setup for a small hotel, while large hotels with many branches suffer from the surmounting costs from many hotel rooms. </w:t>
      </w:r>
    </w:p>
    <w:p>
      <w:pPr>
        <w:pStyle w:val="Heading2"/>
        <w:numPr>
          <w:ilvl w:val="1"/>
          <w:numId w:val="3"/>
        </w:numPr>
        <w:ind w:left="720" w:hanging="720"/>
        <w:rPr/>
      </w:pPr>
      <w:bookmarkStart w:id="11" w:name="__RefHeading___Toc772_521584344"/>
      <w:bookmarkStart w:id="12" w:name="_Toc50380092"/>
      <w:bookmarkEnd w:id="11"/>
      <w:r>
        <w:rPr/>
        <w:t>Product Position Statement</w:t>
      </w:r>
      <w:bookmarkEnd w:id="12"/>
    </w:p>
    <w:p>
      <w:pPr>
        <w:pStyle w:val="NormalL2"/>
        <w:widowControl/>
        <w:numPr>
          <w:ilvl w:val="0"/>
          <w:numId w:val="0"/>
        </w:numPr>
        <w:overflowPunct w:val="true"/>
        <w:bidi w:val="0"/>
        <w:spacing w:lineRule="auto" w:line="259" w:before="0" w:after="160"/>
        <w:ind w:left="720" w:right="0" w:hanging="0"/>
        <w:jc w:val="left"/>
        <w:rPr/>
      </w:pPr>
      <w:r>
        <w:rPr/>
        <w:t xml:space="preserve">The Hotel Reservation System is a system for the staff in the hospitality industry, to manage their own reservation system with the flexibility to interface with a public-facing booking service. The Hotel Reservation System will also be affordable enough for small hotels and scalable enough for large hotels, using a pricing model based </w:t>
      </w:r>
      <w:r>
        <w:rPr>
          <w:rFonts w:eastAsia="Calibri" w:cs="" w:cstheme="minorBidi" w:eastAsiaTheme="minorHAnsi"/>
          <w:color w:val="auto"/>
          <w:kern w:val="0"/>
          <w:sz w:val="22"/>
          <w:szCs w:val="22"/>
          <w:lang w:val="en-US" w:eastAsia="en-US" w:bidi="ar-SA"/>
        </w:rPr>
        <w:t>on commission rates, which are directly proportional to hotel revenue. This means that costs only accrue when business is booming.</w:t>
      </w:r>
    </w:p>
    <w:p>
      <w:pPr>
        <w:pStyle w:val="Heading2"/>
        <w:numPr>
          <w:ilvl w:val="1"/>
          <w:numId w:val="3"/>
        </w:numPr>
        <w:ind w:left="720" w:hanging="720"/>
        <w:rPr/>
      </w:pPr>
      <w:bookmarkStart w:id="13" w:name="__RefHeading___Toc774_521584344"/>
      <w:bookmarkStart w:id="14" w:name="_Toc50380093"/>
      <w:bookmarkEnd w:id="13"/>
      <w:r>
        <w:rPr/>
        <w:t>Alternates and Competition</w:t>
      </w:r>
      <w:bookmarkEnd w:id="14"/>
    </w:p>
    <w:p>
      <w:pPr>
        <w:pStyle w:val="NormalL2"/>
        <w:widowControl/>
        <w:numPr>
          <w:ilvl w:val="0"/>
          <w:numId w:val="0"/>
        </w:numPr>
        <w:overflowPunct w:val="true"/>
        <w:bidi w:val="0"/>
        <w:spacing w:lineRule="auto" w:line="259" w:before="0" w:after="160"/>
        <w:ind w:left="720" w:right="0" w:hanging="0"/>
        <w:jc w:val="left"/>
        <w:rPr/>
      </w:pPr>
      <w:r>
        <w:rPr/>
        <w:t>Pegasus CRS offers full control of hotel management as this product does, however it is bound to be costly, offering too many features that only large hotels would have a business need for. Veritcal Booking CRS is a reservation management system that offers limited customizability that still requires high dependence on the software provider. It also is bound to be costly with too many features that a smaller hotel would not need to pay for.</w:t>
      </w:r>
    </w:p>
    <w:p>
      <w:pPr>
        <w:pStyle w:val="Heading1"/>
        <w:numPr>
          <w:ilvl w:val="0"/>
          <w:numId w:val="3"/>
        </w:numPr>
        <w:rPr/>
      </w:pPr>
      <w:bookmarkStart w:id="15" w:name="__RefHeading___Toc776_521584344"/>
      <w:bookmarkStart w:id="16" w:name="_Toc50380094"/>
      <w:bookmarkEnd w:id="15"/>
      <w:r>
        <w:rPr/>
        <w:t>Stakeholder Descriptions</w:t>
      </w:r>
      <w:bookmarkEnd w:id="16"/>
    </w:p>
    <w:p>
      <w:pPr>
        <w:pStyle w:val="Heading2"/>
        <w:numPr>
          <w:ilvl w:val="1"/>
          <w:numId w:val="3"/>
        </w:numPr>
        <w:ind w:left="720" w:hanging="720"/>
        <w:rPr/>
      </w:pPr>
      <w:bookmarkStart w:id="17" w:name="__RefHeading___Toc778_521584344"/>
      <w:bookmarkStart w:id="18" w:name="_Toc50380095"/>
      <w:bookmarkEnd w:id="17"/>
      <w:r>
        <w:rPr/>
        <w:t>Market Demographics</w:t>
      </w:r>
      <w:bookmarkEnd w:id="18"/>
    </w:p>
    <w:p>
      <w:pPr>
        <w:pStyle w:val="NormalL2"/>
        <w:widowControl/>
        <w:numPr>
          <w:ilvl w:val="0"/>
          <w:numId w:val="0"/>
        </w:numPr>
        <w:overflowPunct w:val="true"/>
        <w:bidi w:val="0"/>
        <w:spacing w:lineRule="auto" w:line="259" w:before="0" w:after="160"/>
        <w:ind w:left="720" w:right="0" w:hanging="0"/>
        <w:jc w:val="left"/>
        <w:rPr/>
      </w:pPr>
      <w:r>
        <w:rPr/>
        <w:t>The Hotel Reservation System is aimed at being marketed to businesses all throughout the hospitality industry. Though flexible to be used at hotels, motels, and inns of various sizes, the main target demographic are hotels that are on the smaller size, as these hotels will often find CRS costs to be costlier relative to their revenue than would larger hotels.</w:t>
      </w:r>
    </w:p>
    <w:p>
      <w:pPr>
        <w:pStyle w:val="Heading2"/>
        <w:numPr>
          <w:ilvl w:val="1"/>
          <w:numId w:val="3"/>
        </w:numPr>
        <w:ind w:left="720" w:hanging="720"/>
        <w:rPr/>
      </w:pPr>
      <w:bookmarkStart w:id="19" w:name="__RefHeading___Toc780_521584344"/>
      <w:bookmarkStart w:id="20" w:name="_Toc50380096"/>
      <w:bookmarkEnd w:id="19"/>
      <w:r>
        <w:rPr/>
        <w:t>Non-User Summary</w:t>
      </w:r>
      <w:bookmarkEnd w:id="20"/>
    </w:p>
    <w:p>
      <w:pPr>
        <w:pStyle w:val="Heading3"/>
        <w:numPr>
          <w:ilvl w:val="2"/>
          <w:numId w:val="3"/>
        </w:numPr>
        <w:rPr/>
      </w:pPr>
      <w:bookmarkStart w:id="21" w:name="__RefHeading___Toc782_521584344"/>
      <w:bookmarkStart w:id="22" w:name="_Toc50380097"/>
      <w:bookmarkEnd w:id="21"/>
      <w:r>
        <w:rPr>
          <w:rFonts w:eastAsia="" w:cs="" w:cstheme="majorBidi" w:eastAsiaTheme="majorEastAsia"/>
          <w:color w:val="1F3763" w:themeColor="accent1" w:themeShade="7f"/>
          <w:kern w:val="0"/>
          <w:sz w:val="24"/>
          <w:szCs w:val="24"/>
          <w:lang w:val="en-US" w:eastAsia="en-US" w:bidi="ar-SA"/>
        </w:rPr>
        <w:t>H</w:t>
      </w:r>
      <w:bookmarkEnd w:id="22"/>
      <w:r>
        <w:rPr>
          <w:rFonts w:eastAsia="" w:cs="" w:cstheme="majorBidi" w:eastAsiaTheme="majorEastAsia"/>
          <w:color w:val="1F3763" w:themeColor="accent1" w:themeShade="7f"/>
          <w:kern w:val="0"/>
          <w:sz w:val="24"/>
          <w:szCs w:val="24"/>
          <w:lang w:val="en-US" w:eastAsia="en-US" w:bidi="ar-SA"/>
        </w:rPr>
        <w:t>otel CEO</w:t>
      </w:r>
    </w:p>
    <w:p>
      <w:pPr>
        <w:pStyle w:val="NormalL2"/>
        <w:rPr/>
      </w:pPr>
      <w:r>
        <w:rPr/>
        <w:t xml:space="preserve">The Hotel CEO wants his hotel to become more managable to improve business operability and to minimize risk from human error. In terms of a system, the CEO wants his managers </w:t>
      </w:r>
      <w:r>
        <w:rPr>
          <w:rFonts w:eastAsia="Calibri" w:cs="" w:cstheme="minorBidi" w:eastAsiaTheme="minorHAnsi"/>
          <w:color w:val="auto"/>
          <w:kern w:val="0"/>
          <w:sz w:val="22"/>
          <w:szCs w:val="22"/>
          <w:lang w:val="en-US" w:eastAsia="en-US" w:bidi="ar-SA"/>
        </w:rPr>
        <w:t xml:space="preserve">and staff to be able to run the hotel better through a centralized digital solution. </w:t>
      </w:r>
    </w:p>
    <w:p>
      <w:pPr>
        <w:pStyle w:val="Heading3"/>
        <w:numPr>
          <w:ilvl w:val="2"/>
          <w:numId w:val="3"/>
        </w:numPr>
        <w:rPr/>
      </w:pPr>
      <w:bookmarkStart w:id="23" w:name="__RefHeading___Toc784_521584344"/>
      <w:bookmarkStart w:id="24" w:name="_Toc50380098"/>
      <w:bookmarkEnd w:id="23"/>
      <w:r>
        <w:rPr>
          <w:rFonts w:eastAsia="" w:cs="" w:cstheme="majorBidi" w:eastAsiaTheme="majorEastAsia"/>
          <w:color w:val="1F3763" w:themeColor="accent1" w:themeShade="7f"/>
          <w:kern w:val="0"/>
          <w:sz w:val="24"/>
          <w:szCs w:val="24"/>
          <w:lang w:val="en-US" w:eastAsia="en-US" w:bidi="ar-SA"/>
        </w:rPr>
        <w:t>H</w:t>
      </w:r>
      <w:bookmarkEnd w:id="24"/>
      <w:r>
        <w:rPr>
          <w:rFonts w:eastAsia="" w:cs="" w:cstheme="majorBidi" w:eastAsiaTheme="majorEastAsia"/>
          <w:color w:val="1F3763" w:themeColor="accent1" w:themeShade="7f"/>
          <w:kern w:val="0"/>
          <w:sz w:val="24"/>
          <w:szCs w:val="24"/>
          <w:lang w:val="en-US" w:eastAsia="en-US" w:bidi="ar-SA"/>
        </w:rPr>
        <w:t>otel's Private Equity Investor</w:t>
      </w:r>
    </w:p>
    <w:p>
      <w:pPr>
        <w:pStyle w:val="NormalL2"/>
        <w:rPr/>
      </w:pPr>
      <w:r>
        <w:rPr/>
        <w:t xml:space="preserve">The Hotel's Private Equity Investor wants an increase </w:t>
      </w:r>
      <w:r>
        <w:rPr>
          <w:rFonts w:eastAsia="Calibri" w:cs="" w:cstheme="minorBidi" w:eastAsiaTheme="minorHAnsi"/>
          <w:color w:val="auto"/>
          <w:kern w:val="0"/>
          <w:sz w:val="22"/>
          <w:szCs w:val="22"/>
          <w:lang w:val="en-US" w:eastAsia="en-US" w:bidi="ar-SA"/>
        </w:rPr>
        <w:t>in revenue from an increase in reservations made. In terms of a system, the investor wants an expansion towards marketing to potential guests over the internet and to allow them to make reservations.</w:t>
      </w:r>
    </w:p>
    <w:p>
      <w:pPr>
        <w:pStyle w:val="Heading2"/>
        <w:numPr>
          <w:ilvl w:val="1"/>
          <w:numId w:val="3"/>
        </w:numPr>
        <w:ind w:left="720" w:hanging="720"/>
        <w:rPr/>
      </w:pPr>
      <w:bookmarkStart w:id="25" w:name="__RefHeading___Toc786_521584344"/>
      <w:bookmarkStart w:id="26" w:name="_Toc50380099"/>
      <w:bookmarkEnd w:id="25"/>
      <w:r>
        <w:rPr/>
        <w:t>User Summary</w:t>
      </w:r>
      <w:bookmarkEnd w:id="26"/>
    </w:p>
    <w:p>
      <w:pPr>
        <w:pStyle w:val="Heading3"/>
        <w:numPr>
          <w:ilvl w:val="2"/>
          <w:numId w:val="3"/>
        </w:numPr>
        <w:rPr/>
      </w:pPr>
      <w:bookmarkStart w:id="27" w:name="__RefHeading___Toc788_521584344"/>
      <w:bookmarkStart w:id="28" w:name="_Toc50380100"/>
      <w:bookmarkEnd w:id="27"/>
      <w:r>
        <w:rPr>
          <w:rFonts w:eastAsia="" w:cs="" w:cstheme="majorBidi" w:eastAsiaTheme="majorEastAsia"/>
          <w:color w:val="1F3763" w:themeColor="accent1" w:themeShade="7f"/>
          <w:kern w:val="0"/>
          <w:sz w:val="24"/>
          <w:szCs w:val="24"/>
          <w:lang w:val="en-US" w:eastAsia="en-US" w:bidi="ar-SA"/>
        </w:rPr>
        <w:t>H</w:t>
      </w:r>
      <w:bookmarkEnd w:id="28"/>
      <w:r>
        <w:rPr>
          <w:rFonts w:eastAsia="" w:cs="" w:cstheme="majorBidi" w:eastAsiaTheme="majorEastAsia"/>
          <w:color w:val="1F3763" w:themeColor="accent1" w:themeShade="7f"/>
          <w:kern w:val="0"/>
          <w:sz w:val="24"/>
          <w:szCs w:val="24"/>
          <w:lang w:val="en-US" w:eastAsia="en-US" w:bidi="ar-SA"/>
        </w:rPr>
        <w:t>otel Manager</w:t>
      </w:r>
    </w:p>
    <w:p>
      <w:pPr>
        <w:pStyle w:val="NormalL2"/>
        <w:rPr/>
      </w:pPr>
      <w:r>
        <w:rPr/>
        <w:t xml:space="preserve">The Hotel Manager wants </w:t>
      </w:r>
      <w:r>
        <w:rPr>
          <w:rFonts w:eastAsia="Calibri" w:cs="" w:cstheme="minorBidi" w:eastAsiaTheme="minorHAnsi"/>
          <w:color w:val="auto"/>
          <w:kern w:val="0"/>
          <w:sz w:val="22"/>
          <w:szCs w:val="22"/>
          <w:lang w:val="en-US" w:eastAsia="en-US" w:bidi="ar-SA"/>
        </w:rPr>
        <w:t>an easier way to</w:t>
      </w:r>
      <w:r>
        <w:rPr/>
        <w:t xml:space="preserve"> manage the hotel. In terms of a potential system, Hotel Manager wants to be able to control the details used by the system. The Hotel Manager also wants control over what customers see when they reserve a room so as to be able to increase marketability through great presentation of hotel features.</w:t>
      </w:r>
    </w:p>
    <w:p>
      <w:pPr>
        <w:pStyle w:val="Heading3"/>
        <w:numPr>
          <w:ilvl w:val="2"/>
          <w:numId w:val="3"/>
        </w:numPr>
        <w:rPr/>
      </w:pPr>
      <w:bookmarkStart w:id="29" w:name="__RefHeading___Toc790_521584344"/>
      <w:bookmarkStart w:id="30" w:name="_Toc50380101"/>
      <w:bookmarkEnd w:id="29"/>
      <w:r>
        <w:rPr>
          <w:rFonts w:eastAsia="" w:cs="" w:cstheme="majorBidi" w:eastAsiaTheme="majorEastAsia"/>
          <w:color w:val="1F3763" w:themeColor="accent1" w:themeShade="7f"/>
          <w:kern w:val="0"/>
          <w:sz w:val="24"/>
          <w:szCs w:val="24"/>
          <w:lang w:val="en-US" w:eastAsia="en-US" w:bidi="ar-SA"/>
        </w:rPr>
        <w:t>H</w:t>
      </w:r>
      <w:bookmarkEnd w:id="30"/>
      <w:r>
        <w:rPr>
          <w:rFonts w:eastAsia="" w:cs="" w:cstheme="majorBidi" w:eastAsiaTheme="majorEastAsia"/>
          <w:color w:val="1F3763" w:themeColor="accent1" w:themeShade="7f"/>
          <w:kern w:val="0"/>
          <w:sz w:val="24"/>
          <w:szCs w:val="24"/>
          <w:lang w:val="en-US" w:eastAsia="en-US" w:bidi="ar-SA"/>
        </w:rPr>
        <w:t>otel Clerk</w:t>
      </w:r>
    </w:p>
    <w:p>
      <w:pPr>
        <w:pStyle w:val="NormalL2"/>
        <w:rPr/>
      </w:pPr>
      <w:bookmarkStart w:id="31" w:name="__DdeLink__813_20425800541"/>
      <w:bookmarkEnd w:id="31"/>
      <w:r>
        <w:rPr/>
        <w:t>The Hotel Clerk wants to handle guest accomodations easier. In terms of a system, Hotel Clerk wants to be able to check in and chek out guests, as well as to add surcharges from items or services ordered by accomodated guests. The Hotel Clerk would also like to see what rooms are occupied or already reserved in the future to prevent giving away reserved/occupied rooms to walk-in guests.</w:t>
      </w:r>
    </w:p>
    <w:p>
      <w:pPr>
        <w:pStyle w:val="Heading3"/>
        <w:numPr>
          <w:ilvl w:val="2"/>
          <w:numId w:val="3"/>
        </w:numPr>
        <w:rPr/>
      </w:pPr>
      <w:bookmarkStart w:id="32" w:name="__RefHeading___Toc792_521584344"/>
      <w:bookmarkStart w:id="33" w:name="_Toc503801011"/>
      <w:bookmarkEnd w:id="32"/>
      <w:r>
        <w:rPr>
          <w:rFonts w:eastAsia="" w:cs="" w:cstheme="majorBidi" w:eastAsiaTheme="majorEastAsia"/>
          <w:color w:val="1F3763" w:themeColor="accent1" w:themeShade="7f"/>
          <w:kern w:val="0"/>
          <w:sz w:val="24"/>
          <w:szCs w:val="24"/>
          <w:lang w:val="en-US" w:eastAsia="en-US" w:bidi="ar-SA"/>
        </w:rPr>
        <w:t>H</w:t>
      </w:r>
      <w:bookmarkEnd w:id="33"/>
      <w:r>
        <w:rPr>
          <w:rFonts w:eastAsia="" w:cs="" w:cstheme="majorBidi" w:eastAsiaTheme="majorEastAsia"/>
          <w:color w:val="1F3763" w:themeColor="accent1" w:themeShade="7f"/>
          <w:kern w:val="0"/>
          <w:sz w:val="24"/>
          <w:szCs w:val="24"/>
          <w:lang w:val="en-US" w:eastAsia="en-US" w:bidi="ar-SA"/>
        </w:rPr>
        <w:t>otel Guests</w:t>
      </w:r>
    </w:p>
    <w:p>
      <w:pPr>
        <w:pStyle w:val="NormalL2"/>
        <w:rPr/>
      </w:pPr>
      <w:r>
        <w:rPr/>
        <w:t>The Hotel Guest (or simply, Guest), wants to reserve a room at the hotel. In terms of a system, the Guest wants to see what rooms are available for their time of stay and what features a room has before being able to reserve it.</w:t>
      </w:r>
    </w:p>
    <w:p>
      <w:pPr>
        <w:pStyle w:val="Heading2"/>
        <w:numPr>
          <w:ilvl w:val="1"/>
          <w:numId w:val="3"/>
        </w:numPr>
        <w:ind w:left="720" w:hanging="720"/>
        <w:rPr/>
      </w:pPr>
      <w:bookmarkStart w:id="34" w:name="__RefHeading___Toc794_521584344"/>
      <w:bookmarkStart w:id="35" w:name="_Toc50380102"/>
      <w:bookmarkEnd w:id="34"/>
      <w:r>
        <w:rPr/>
        <w:t>Key High-Level Goals and Problems of Stakeholders</w:t>
      </w:r>
      <w:bookmarkEnd w:id="35"/>
    </w:p>
    <w:tbl>
      <w:tblPr>
        <w:tblStyle w:val="TableGrid"/>
        <w:tblW w:w="5000" w:type="pct"/>
        <w:jc w:val="left"/>
        <w:tblInd w:w="0" w:type="dxa"/>
        <w:tblCellMar>
          <w:top w:w="0" w:type="dxa"/>
          <w:left w:w="108" w:type="dxa"/>
          <w:bottom w:w="0" w:type="dxa"/>
          <w:right w:w="108" w:type="dxa"/>
        </w:tblCellMar>
        <w:tblLook w:firstRow="1" w:noVBand="1" w:lastRow="0" w:firstColumn="0" w:lastColumn="0" w:noHBand="1" w:val="0620"/>
      </w:tblPr>
      <w:tblGrid>
        <w:gridCol w:w="1826"/>
        <w:gridCol w:w="2285"/>
        <w:gridCol w:w="1246"/>
        <w:gridCol w:w="2539"/>
        <w:gridCol w:w="2904"/>
      </w:tblGrid>
      <w:tr>
        <w:trPr>
          <w:tblHeader w:val="true"/>
          <w:cantSplit w:val="true"/>
        </w:trPr>
        <w:tc>
          <w:tcPr>
            <w:tcW w:w="1826" w:type="dxa"/>
            <w:tcBorders/>
            <w:shd w:color="auto" w:fill="D9D9D9" w:themeFill="background1" w:themeFillShade="d9" w:val="clear"/>
            <w:vAlign w:val="bottom"/>
          </w:tcPr>
          <w:p>
            <w:pPr>
              <w:pStyle w:val="Normal"/>
              <w:spacing w:lineRule="auto" w:line="240" w:before="0" w:after="0"/>
              <w:rPr/>
            </w:pPr>
            <w:r>
              <w:rPr/>
              <w:t>Stakeholder</w:t>
            </w:r>
          </w:p>
        </w:tc>
        <w:tc>
          <w:tcPr>
            <w:tcW w:w="2285" w:type="dxa"/>
            <w:tcBorders/>
            <w:shd w:color="auto" w:fill="D9D9D9" w:themeFill="background1" w:themeFillShade="d9" w:val="clear"/>
            <w:vAlign w:val="bottom"/>
          </w:tcPr>
          <w:p>
            <w:pPr>
              <w:pStyle w:val="Normal"/>
              <w:spacing w:lineRule="auto" w:line="240" w:before="0" w:after="0"/>
              <w:rPr/>
            </w:pPr>
            <w:r>
              <w:rPr/>
              <w:t>High-Level Goal</w:t>
            </w:r>
          </w:p>
        </w:tc>
        <w:tc>
          <w:tcPr>
            <w:tcW w:w="1246" w:type="dxa"/>
            <w:tcBorders/>
            <w:shd w:color="auto" w:fill="D9D9D9" w:themeFill="background1" w:themeFillShade="d9" w:val="clear"/>
            <w:vAlign w:val="bottom"/>
          </w:tcPr>
          <w:p>
            <w:pPr>
              <w:pStyle w:val="Normal"/>
              <w:spacing w:lineRule="auto" w:line="240" w:before="0" w:after="0"/>
              <w:rPr/>
            </w:pPr>
            <w:r>
              <w:rPr/>
              <w:t>Priority</w:t>
            </w:r>
          </w:p>
        </w:tc>
        <w:tc>
          <w:tcPr>
            <w:tcW w:w="2539" w:type="dxa"/>
            <w:tcBorders/>
            <w:shd w:color="auto" w:fill="D9D9D9" w:themeFill="background1" w:themeFillShade="d9" w:val="clear"/>
            <w:vAlign w:val="bottom"/>
          </w:tcPr>
          <w:p>
            <w:pPr>
              <w:pStyle w:val="Normal"/>
              <w:spacing w:lineRule="auto" w:line="240" w:before="0" w:after="0"/>
              <w:rPr/>
            </w:pPr>
            <w:r>
              <w:rPr/>
              <w:t>Issues / Problems</w:t>
            </w:r>
          </w:p>
        </w:tc>
        <w:tc>
          <w:tcPr>
            <w:tcW w:w="2904" w:type="dxa"/>
            <w:tcBorders/>
            <w:shd w:color="auto" w:fill="D9D9D9" w:themeFill="background1" w:themeFillShade="d9" w:val="clear"/>
            <w:vAlign w:val="bottom"/>
          </w:tcPr>
          <w:p>
            <w:pPr>
              <w:pStyle w:val="Normal"/>
              <w:spacing w:lineRule="auto" w:line="240" w:before="0" w:after="0"/>
              <w:rPr/>
            </w:pPr>
            <w:r>
              <w:rPr/>
              <w:t>Interests / Solutions</w:t>
            </w:r>
          </w:p>
        </w:tc>
      </w:tr>
      <w:tr>
        <w:trPr>
          <w:cantSplit w:val="true"/>
        </w:trPr>
        <w:tc>
          <w:tcPr>
            <w:tcW w:w="1826" w:type="dxa"/>
            <w:tcBorders/>
            <w:shd w:fill="auto" w:val="clear"/>
          </w:tcPr>
          <w:p>
            <w:pPr>
              <w:pStyle w:val="Normal"/>
              <w:spacing w:lineRule="auto" w:line="240" w:before="0" w:after="0"/>
              <w:rPr/>
            </w:pPr>
            <w:r>
              <w:rPr>
                <w:rFonts w:eastAsia="Calibri" w:cs="" w:cstheme="minorBidi" w:eastAsiaTheme="minorHAnsi"/>
                <w:color w:val="auto"/>
                <w:kern w:val="0"/>
                <w:sz w:val="22"/>
                <w:szCs w:val="22"/>
                <w:lang w:val="en-US" w:eastAsia="en-US" w:bidi="ar-SA"/>
              </w:rPr>
              <w:t>Hotel CEO</w:t>
            </w:r>
          </w:p>
        </w:tc>
        <w:tc>
          <w:tcPr>
            <w:tcW w:w="2285" w:type="dxa"/>
            <w:tcBorders/>
            <w:shd w:fill="auto" w:val="clear"/>
          </w:tcPr>
          <w:p>
            <w:pPr>
              <w:pStyle w:val="Normal"/>
              <w:spacing w:lineRule="auto" w:line="240" w:before="0" w:after="0"/>
              <w:rPr/>
            </w:pPr>
            <w:r>
              <w:rPr/>
              <w:t>Hotel system managability and business operability</w:t>
            </w:r>
          </w:p>
        </w:tc>
        <w:tc>
          <w:tcPr>
            <w:tcW w:w="1246" w:type="dxa"/>
            <w:tcBorders/>
            <w:shd w:fill="auto" w:val="clear"/>
          </w:tcPr>
          <w:p>
            <w:pPr>
              <w:pStyle w:val="Normal"/>
              <w:spacing w:lineRule="auto" w:line="240" w:before="0" w:after="0"/>
              <w:rPr/>
            </w:pPr>
            <w:r>
              <w:rPr/>
              <w:t xml:space="preserve">High </w:t>
            </w:r>
          </w:p>
        </w:tc>
        <w:tc>
          <w:tcPr>
            <w:tcW w:w="2539" w:type="dxa"/>
            <w:tcBorders/>
            <w:shd w:fill="auto" w:val="clear"/>
          </w:tcPr>
          <w:p>
            <w:pPr>
              <w:pStyle w:val="Normal"/>
              <w:spacing w:lineRule="auto" w:line="240" w:before="0" w:after="0"/>
              <w:rPr/>
            </w:pPr>
            <w:r>
              <w:rPr/>
              <w:t>It is difficult for staff to operate a hotel and keep track of transactions and accomodations manually.</w:t>
            </w:r>
          </w:p>
        </w:tc>
        <w:tc>
          <w:tcPr>
            <w:tcW w:w="2904" w:type="dxa"/>
            <w:tcBorders/>
            <w:shd w:fill="auto" w:val="clear"/>
          </w:tcPr>
          <w:p>
            <w:pPr>
              <w:pStyle w:val="Normal"/>
              <w:spacing w:lineRule="auto" w:line="240" w:before="0" w:after="0"/>
              <w:rPr/>
            </w:pPr>
            <w:r>
              <w:rPr/>
              <w:t>Centralized digital solution must help organize data to make business operations become managable.</w:t>
            </w:r>
          </w:p>
        </w:tc>
      </w:tr>
      <w:tr>
        <w:trPr>
          <w:cantSplit w:val="true"/>
        </w:trPr>
        <w:tc>
          <w:tcPr>
            <w:tcW w:w="1826" w:type="dxa"/>
            <w:tcBorders/>
            <w:shd w:fill="auto" w:val="clear"/>
          </w:tcPr>
          <w:p>
            <w:pPr>
              <w:pStyle w:val="Normal"/>
              <w:spacing w:lineRule="auto" w:line="240" w:before="0" w:after="0"/>
              <w:rPr/>
            </w:pPr>
            <w:r>
              <w:rPr>
                <w:rFonts w:eastAsia="Calibri" w:cs="" w:cstheme="minorBidi" w:eastAsiaTheme="minorHAnsi"/>
                <w:color w:val="auto"/>
                <w:kern w:val="0"/>
                <w:sz w:val="22"/>
                <w:szCs w:val="22"/>
                <w:lang w:val="en-US" w:eastAsia="en-US" w:bidi="ar-SA"/>
              </w:rPr>
              <w:t>Hotel's Private Equity Investor</w:t>
            </w:r>
          </w:p>
        </w:tc>
        <w:tc>
          <w:tcPr>
            <w:tcW w:w="2285" w:type="dxa"/>
            <w:tcBorders/>
            <w:shd w:fill="auto" w:val="clear"/>
          </w:tcPr>
          <w:p>
            <w:pPr>
              <w:pStyle w:val="Normal"/>
              <w:spacing w:lineRule="auto" w:line="240" w:before="0" w:after="0"/>
              <w:rPr/>
            </w:pPr>
            <w:r>
              <w:rPr/>
              <w:t>Increase in visitors and revenue</w:t>
            </w:r>
          </w:p>
        </w:tc>
        <w:tc>
          <w:tcPr>
            <w:tcW w:w="1246" w:type="dxa"/>
            <w:tcBorders/>
            <w:shd w:fill="auto" w:val="clear"/>
          </w:tcPr>
          <w:p>
            <w:pPr>
              <w:pStyle w:val="Normal"/>
              <w:spacing w:lineRule="auto" w:line="240" w:before="0" w:after="0"/>
              <w:rPr/>
            </w:pPr>
            <w:r>
              <w:rPr/>
              <w:t>High</w:t>
            </w:r>
          </w:p>
        </w:tc>
        <w:tc>
          <w:tcPr>
            <w:tcW w:w="2539" w:type="dxa"/>
            <w:tcBorders/>
            <w:shd w:fill="auto" w:val="clear"/>
          </w:tcPr>
          <w:p>
            <w:pPr>
              <w:pStyle w:val="Normal"/>
              <w:spacing w:lineRule="auto" w:line="240" w:before="0" w:after="0"/>
              <w:rPr/>
            </w:pPr>
            <w:r>
              <w:rPr/>
              <w:t>There is no way for visitors to reserve rooms without a calling.</w:t>
            </w:r>
          </w:p>
        </w:tc>
        <w:tc>
          <w:tcPr>
            <w:tcW w:w="2904" w:type="dxa"/>
            <w:tcBorders/>
            <w:shd w:fill="auto" w:val="clear"/>
          </w:tcPr>
          <w:p>
            <w:pPr>
              <w:pStyle w:val="Normal"/>
              <w:spacing w:lineRule="auto" w:line="240" w:before="0" w:after="0"/>
              <w:rPr/>
            </w:pPr>
            <w:r>
              <w:rPr/>
              <w:t>Digital solution must have a web interface to market to guests and improve reservation rate.</w:t>
            </w:r>
          </w:p>
        </w:tc>
      </w:tr>
      <w:tr>
        <w:trPr>
          <w:cantSplit w:val="true"/>
        </w:trPr>
        <w:tc>
          <w:tcPr>
            <w:tcW w:w="1826" w:type="dxa"/>
            <w:tcBorders/>
            <w:shd w:fill="auto" w:val="clear"/>
          </w:tcPr>
          <w:p>
            <w:pPr>
              <w:pStyle w:val="Normal"/>
              <w:spacing w:lineRule="auto" w:line="240" w:before="0" w:after="0"/>
              <w:rPr/>
            </w:pPr>
            <w:r>
              <w:rPr>
                <w:rFonts w:eastAsia="Calibri" w:cs="" w:cstheme="minorBidi" w:eastAsiaTheme="minorHAnsi"/>
                <w:color w:val="auto"/>
                <w:kern w:val="0"/>
                <w:sz w:val="22"/>
                <w:szCs w:val="22"/>
                <w:lang w:val="en-US" w:eastAsia="en-US" w:bidi="ar-SA"/>
              </w:rPr>
              <w:t>Hotel Manager</w:t>
            </w:r>
          </w:p>
        </w:tc>
        <w:tc>
          <w:tcPr>
            <w:tcW w:w="2285" w:type="dxa"/>
            <w:tcBorders/>
            <w:shd w:fill="auto" w:val="clear"/>
          </w:tcPr>
          <w:p>
            <w:pPr>
              <w:pStyle w:val="Normal"/>
              <w:spacing w:lineRule="auto" w:line="240" w:before="0" w:after="0"/>
              <w:rPr/>
            </w:pPr>
            <w:r>
              <w:rPr>
                <w:rFonts w:eastAsia="Calibri" w:cs="" w:cstheme="minorBidi" w:eastAsiaTheme="minorHAnsi"/>
                <w:color w:val="auto"/>
                <w:kern w:val="0"/>
                <w:sz w:val="22"/>
                <w:szCs w:val="22"/>
                <w:lang w:val="en-US" w:eastAsia="en-US" w:bidi="ar-SA"/>
              </w:rPr>
              <w:t>Convenient hotel management process</w:t>
            </w:r>
          </w:p>
        </w:tc>
        <w:tc>
          <w:tcPr>
            <w:tcW w:w="1246" w:type="dxa"/>
            <w:tcBorders/>
            <w:shd w:fill="auto" w:val="clear"/>
          </w:tcPr>
          <w:p>
            <w:pPr>
              <w:pStyle w:val="Normal"/>
              <w:spacing w:lineRule="auto" w:line="240" w:before="0" w:after="0"/>
              <w:rPr/>
            </w:pPr>
            <w:r>
              <w:rPr/>
              <w:t>Medium</w:t>
            </w:r>
          </w:p>
        </w:tc>
        <w:tc>
          <w:tcPr>
            <w:tcW w:w="2539" w:type="dxa"/>
            <w:tcBorders/>
            <w:shd w:fill="auto" w:val="clear"/>
          </w:tcPr>
          <w:p>
            <w:pPr>
              <w:pStyle w:val="Normal"/>
              <w:spacing w:lineRule="auto" w:line="240" w:before="0" w:after="0"/>
              <w:rPr/>
            </w:pPr>
            <w:r>
              <w:rPr/>
              <w:t>Has to keep track of all rooms and services along with pricing models that must remain competitive.</w:t>
            </w:r>
          </w:p>
        </w:tc>
        <w:tc>
          <w:tcPr>
            <w:tcW w:w="2904" w:type="dxa"/>
            <w:tcBorders/>
            <w:shd w:fill="auto" w:val="clear"/>
          </w:tcPr>
          <w:p>
            <w:pPr>
              <w:pStyle w:val="Normal"/>
              <w:spacing w:lineRule="auto" w:line="240" w:before="0" w:after="0"/>
              <w:rPr/>
            </w:pPr>
            <w:r>
              <w:rPr/>
              <w:t xml:space="preserve">Solution must keep a modifiable list of room and room features. Set price must be </w:t>
            </w:r>
            <w:r>
              <w:rPr>
                <w:rFonts w:eastAsia="Calibri" w:cs="" w:cstheme="minorBidi" w:eastAsiaTheme="minorHAnsi"/>
                <w:color w:val="auto"/>
                <w:kern w:val="0"/>
                <w:sz w:val="22"/>
                <w:szCs w:val="22"/>
                <w:lang w:val="en-US" w:eastAsia="en-US" w:bidi="ar-SA"/>
              </w:rPr>
              <w:t>easy to change.</w:t>
            </w:r>
          </w:p>
        </w:tc>
      </w:tr>
      <w:tr>
        <w:trPr>
          <w:cantSplit w:val="true"/>
        </w:trPr>
        <w:tc>
          <w:tcPr>
            <w:tcW w:w="1826" w:type="dxa"/>
            <w:tcBorders/>
            <w:shd w:fill="auto" w:val="clear"/>
          </w:tcPr>
          <w:p>
            <w:pPr>
              <w:pStyle w:val="Normal"/>
              <w:spacing w:lineRule="auto" w:line="240" w:before="0" w:after="0"/>
              <w:rPr/>
            </w:pPr>
            <w:r>
              <w:rPr>
                <w:rFonts w:eastAsia="Calibri" w:cs="" w:cstheme="minorBidi" w:eastAsiaTheme="minorHAnsi"/>
                <w:color w:val="auto"/>
                <w:kern w:val="0"/>
                <w:sz w:val="22"/>
                <w:szCs w:val="22"/>
                <w:lang w:val="en-US" w:eastAsia="en-US" w:bidi="ar-SA"/>
              </w:rPr>
              <w:t>Hotel Clerk</w:t>
            </w:r>
          </w:p>
        </w:tc>
        <w:tc>
          <w:tcPr>
            <w:tcW w:w="2285" w:type="dxa"/>
            <w:tcBorders/>
            <w:shd w:fill="auto" w:val="clear"/>
          </w:tcPr>
          <w:p>
            <w:pPr>
              <w:pStyle w:val="Normal"/>
              <w:spacing w:lineRule="auto" w:line="240" w:before="0" w:after="0"/>
              <w:rPr/>
            </w:pPr>
            <w:r>
              <w:rPr/>
              <w:t>Improvement in handling guest accomodations</w:t>
            </w:r>
          </w:p>
          <w:p>
            <w:pPr>
              <w:pStyle w:val="Normal"/>
              <w:spacing w:lineRule="auto" w:line="240" w:before="0" w:after="0"/>
              <w:rPr/>
            </w:pPr>
            <w:r>
              <w:rPr/>
            </w:r>
          </w:p>
        </w:tc>
        <w:tc>
          <w:tcPr>
            <w:tcW w:w="1246" w:type="dxa"/>
            <w:tcBorders/>
            <w:shd w:fill="auto" w:val="clear"/>
          </w:tcPr>
          <w:p>
            <w:pPr>
              <w:pStyle w:val="Normal"/>
              <w:spacing w:lineRule="auto" w:line="240" w:before="0" w:after="0"/>
              <w:rPr/>
            </w:pPr>
            <w:r>
              <w:rPr/>
              <w:t>Medium</w:t>
            </w:r>
          </w:p>
        </w:tc>
        <w:tc>
          <w:tcPr>
            <w:tcW w:w="2539" w:type="dxa"/>
            <w:tcBorders/>
            <w:shd w:fill="auto" w:val="clear"/>
          </w:tcPr>
          <w:p>
            <w:pPr>
              <w:pStyle w:val="Normal"/>
              <w:spacing w:lineRule="auto" w:line="240" w:before="0" w:after="0"/>
              <w:rPr/>
            </w:pPr>
            <w:r>
              <w:rPr/>
              <w:t>Has to keep track of availability across all rooms, check in and checkout of guests, and additional transactions incurred by guests.</w:t>
            </w:r>
          </w:p>
        </w:tc>
        <w:tc>
          <w:tcPr>
            <w:tcW w:w="2904" w:type="dxa"/>
            <w:tcBorders/>
            <w:shd w:fill="auto" w:val="clear"/>
          </w:tcPr>
          <w:p>
            <w:pPr>
              <w:pStyle w:val="Normal"/>
              <w:spacing w:lineRule="auto" w:line="240" w:before="0" w:after="0"/>
              <w:rPr/>
            </w:pPr>
            <w:r>
              <w:rPr>
                <w:rFonts w:eastAsia="Calibri" w:cs="" w:cstheme="minorBidi" w:eastAsiaTheme="minorHAnsi"/>
                <w:color w:val="auto"/>
                <w:kern w:val="0"/>
                <w:sz w:val="22"/>
                <w:szCs w:val="22"/>
                <w:lang w:val="en-US" w:eastAsia="en-US" w:bidi="ar-SA"/>
              </w:rPr>
              <w:t>Solution must record room availability &amp; room occupancy, and keep track of transactions incurred by guests.</w:t>
            </w:r>
          </w:p>
        </w:tc>
      </w:tr>
      <w:tr>
        <w:trPr>
          <w:cantSplit w:val="true"/>
        </w:trPr>
        <w:tc>
          <w:tcPr>
            <w:tcW w:w="1826" w:type="dxa"/>
            <w:tcBorders/>
            <w:shd w:fill="auto" w:val="clear"/>
          </w:tcPr>
          <w:p>
            <w:pPr>
              <w:pStyle w:val="Normal"/>
              <w:spacing w:lineRule="auto" w:line="240" w:before="0" w:after="0"/>
              <w:rPr/>
            </w:pPr>
            <w:r>
              <w:rPr>
                <w:rFonts w:eastAsia="Calibri" w:cs="" w:cstheme="minorBidi" w:eastAsiaTheme="minorHAnsi"/>
                <w:color w:val="auto"/>
                <w:kern w:val="0"/>
                <w:sz w:val="22"/>
                <w:szCs w:val="22"/>
                <w:lang w:val="en-US" w:eastAsia="en-US" w:bidi="ar-SA"/>
              </w:rPr>
              <w:t>Hotel Guests</w:t>
            </w:r>
          </w:p>
        </w:tc>
        <w:tc>
          <w:tcPr>
            <w:tcW w:w="2285" w:type="dxa"/>
            <w:tcBorders/>
            <w:shd w:fill="auto" w:val="clear"/>
          </w:tcPr>
          <w:p>
            <w:pPr>
              <w:pStyle w:val="Normal"/>
              <w:spacing w:lineRule="auto" w:line="240" w:before="0" w:after="0"/>
              <w:rPr/>
            </w:pPr>
            <w:r>
              <w:rPr>
                <w:rFonts w:eastAsia="Calibri" w:cs="" w:cstheme="minorBidi" w:eastAsiaTheme="minorHAnsi"/>
                <w:color w:val="auto"/>
                <w:kern w:val="0"/>
                <w:sz w:val="22"/>
                <w:szCs w:val="22"/>
                <w:lang w:val="en-US" w:eastAsia="en-US" w:bidi="ar-SA"/>
              </w:rPr>
              <w:t>Accesible and easy-to-use reservation process</w:t>
            </w:r>
          </w:p>
        </w:tc>
        <w:tc>
          <w:tcPr>
            <w:tcW w:w="1246" w:type="dxa"/>
            <w:tcBorders/>
            <w:shd w:fill="auto" w:val="clear"/>
          </w:tcPr>
          <w:p>
            <w:pPr>
              <w:pStyle w:val="Normal"/>
              <w:spacing w:lineRule="auto" w:line="240" w:before="0" w:after="0"/>
              <w:rPr/>
            </w:pPr>
            <w:r>
              <w:rPr/>
              <w:t>Medium</w:t>
            </w:r>
          </w:p>
        </w:tc>
        <w:tc>
          <w:tcPr>
            <w:tcW w:w="2539" w:type="dxa"/>
            <w:tcBorders/>
            <w:shd w:fill="auto" w:val="clear"/>
          </w:tcPr>
          <w:p>
            <w:pPr>
              <w:pStyle w:val="Normal"/>
              <w:spacing w:lineRule="auto" w:line="240" w:before="0" w:after="0"/>
              <w:rPr/>
            </w:pPr>
            <w:r>
              <w:rPr/>
              <w:t xml:space="preserve">Has to reserve and pay for </w:t>
            </w:r>
            <w:r>
              <w:rPr>
                <w:rFonts w:eastAsia="Calibri" w:cs="" w:cstheme="minorBidi" w:eastAsiaTheme="minorHAnsi"/>
                <w:color w:val="auto"/>
                <w:kern w:val="0"/>
                <w:sz w:val="22"/>
                <w:szCs w:val="22"/>
                <w:lang w:val="en-US" w:eastAsia="en-US" w:bidi="ar-SA"/>
              </w:rPr>
              <w:t>the right room prior to hotel visit.</w:t>
            </w:r>
          </w:p>
        </w:tc>
        <w:tc>
          <w:tcPr>
            <w:tcW w:w="2904" w:type="dxa"/>
            <w:tcBorders/>
            <w:shd w:fill="auto" w:val="clear"/>
          </w:tcPr>
          <w:p>
            <w:pPr>
              <w:pStyle w:val="Normal"/>
              <w:spacing w:lineRule="auto" w:line="240" w:before="0" w:after="0"/>
              <w:rPr/>
            </w:pPr>
            <w:r>
              <w:rPr/>
              <w:t>Digital solution must have a web interface for guests to reserve rooms at.</w:t>
            </w:r>
          </w:p>
        </w:tc>
      </w:tr>
    </w:tbl>
    <w:p>
      <w:pPr>
        <w:pStyle w:val="Normal"/>
        <w:rPr/>
      </w:pPr>
      <w:r>
        <w:rPr/>
      </w:r>
    </w:p>
    <w:p>
      <w:pPr>
        <w:pStyle w:val="Heading2"/>
        <w:numPr>
          <w:ilvl w:val="1"/>
          <w:numId w:val="3"/>
        </w:numPr>
        <w:ind w:left="720" w:hanging="720"/>
        <w:rPr/>
      </w:pPr>
      <w:bookmarkStart w:id="36" w:name="__RefHeading___Toc796_521584344"/>
      <w:bookmarkStart w:id="37" w:name="_Toc50380103"/>
      <w:bookmarkEnd w:id="36"/>
      <w:bookmarkEnd w:id="37"/>
      <w:r>
        <w:rPr/>
        <w:t>User-level Goals</w:t>
      </w:r>
    </w:p>
    <w:p>
      <w:pPr>
        <w:pStyle w:val="NormalL2"/>
        <w:widowControl/>
        <w:numPr>
          <w:ilvl w:val="0"/>
          <w:numId w:val="0"/>
        </w:numPr>
        <w:overflowPunct w:val="true"/>
        <w:bidi w:val="0"/>
        <w:spacing w:lineRule="auto" w:line="259" w:before="0" w:after="160"/>
        <w:ind w:left="720" w:right="0" w:hanging="0"/>
        <w:jc w:val="left"/>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Hotel Manager wants to manage hotel room listings.</w:t>
      </w:r>
    </w:p>
    <w:p>
      <w:pPr>
        <w:pStyle w:val="NormalL2"/>
        <w:widowControl/>
        <w:numPr>
          <w:ilvl w:val="0"/>
          <w:numId w:val="0"/>
        </w:numPr>
        <w:overflowPunct w:val="true"/>
        <w:bidi w:val="0"/>
        <w:spacing w:lineRule="auto" w:line="259" w:before="0" w:after="160"/>
        <w:ind w:left="720" w:right="0" w:hanging="0"/>
        <w:jc w:val="left"/>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Hotel Clerk wants to manage guest accomodations.</w:t>
      </w:r>
    </w:p>
    <w:p>
      <w:pPr>
        <w:pStyle w:val="NormalL2"/>
        <w:widowControl/>
        <w:numPr>
          <w:ilvl w:val="0"/>
          <w:numId w:val="0"/>
        </w:numPr>
        <w:overflowPunct w:val="true"/>
        <w:bidi w:val="0"/>
        <w:spacing w:lineRule="auto" w:line="259" w:before="0" w:after="160"/>
        <w:ind w:left="720" w:right="0" w:hanging="0"/>
        <w:jc w:val="left"/>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Guest wants to manage reservations.</w:t>
      </w:r>
    </w:p>
    <w:p>
      <w:pPr>
        <w:pStyle w:val="Heading1"/>
        <w:numPr>
          <w:ilvl w:val="0"/>
          <w:numId w:val="3"/>
        </w:numPr>
        <w:rPr/>
      </w:pPr>
      <w:bookmarkStart w:id="38" w:name="__RefHeading___Toc798_521584344"/>
      <w:bookmarkStart w:id="39" w:name="_Toc50380104"/>
      <w:bookmarkEnd w:id="38"/>
      <w:r>
        <w:drawing>
          <wp:anchor behindDoc="0" distT="0" distB="0" distL="0" distR="0" simplePos="0" locked="0" layoutInCell="1" allowOverlap="1" relativeHeight="3">
            <wp:simplePos x="0" y="0"/>
            <wp:positionH relativeFrom="page">
              <wp:posOffset>4547870</wp:posOffset>
            </wp:positionH>
            <wp:positionV relativeFrom="page">
              <wp:posOffset>2074545</wp:posOffset>
            </wp:positionV>
            <wp:extent cx="2210435" cy="12839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2210435" cy="1283970"/>
                    </a:xfrm>
                    <a:prstGeom prst="rect">
                      <a:avLst/>
                    </a:prstGeom>
                    <a:ln w="635">
                      <a:solidFill>
                        <a:srgbClr val="FFFFFF"/>
                      </a:solidFill>
                    </a:ln>
                  </pic:spPr>
                </pic:pic>
              </a:graphicData>
            </a:graphic>
          </wp:anchor>
        </w:drawing>
      </w:r>
      <w:bookmarkEnd w:id="39"/>
      <w:r>
        <w:rPr/>
        <w:t>Product Overview</w:t>
      </w:r>
    </w:p>
    <w:p>
      <w:pPr>
        <w:pStyle w:val="Heading2"/>
        <w:numPr>
          <w:ilvl w:val="1"/>
          <w:numId w:val="3"/>
        </w:numPr>
        <w:ind w:left="720" w:hanging="720"/>
        <w:rPr/>
      </w:pPr>
      <w:bookmarkStart w:id="40" w:name="__RefHeading___Toc800_521584344"/>
      <w:bookmarkStart w:id="41" w:name="_Toc50380105"/>
      <w:bookmarkEnd w:id="40"/>
      <w:r>
        <w:rPr/>
        <w:t>Product Perspective</w:t>
      </w:r>
      <w:bookmarkEnd w:id="41"/>
    </w:p>
    <w:p>
      <w:pPr>
        <w:pStyle w:val="NormalL2"/>
        <w:widowControl/>
        <w:numPr>
          <w:ilvl w:val="0"/>
          <w:numId w:val="0"/>
        </w:numPr>
        <w:overflowPunct w:val="true"/>
        <w:bidi w:val="0"/>
        <w:spacing w:lineRule="auto" w:line="259" w:before="0" w:after="160"/>
        <w:ind w:left="720" w:right="0" w:hanging="0"/>
        <w:jc w:val="left"/>
        <w:rPr/>
      </w:pPr>
      <w:r>
        <w:rPr/>
        <w:t>The Hotel Reservation System will be a centralized digtial solution ran in the cloud. Internal hotel devices can be used for management of hotel room listings and guest accomodations, while external guest devices can be used to manage reservations.</w:t>
      </w:r>
    </w:p>
    <w:p>
      <w:pPr>
        <w:pStyle w:val="Heading2"/>
        <w:numPr>
          <w:ilvl w:val="1"/>
          <w:numId w:val="3"/>
        </w:numPr>
        <w:ind w:left="720" w:hanging="720"/>
        <w:rPr/>
      </w:pPr>
      <w:bookmarkStart w:id="42" w:name="__RefHeading___Toc802_521584344"/>
      <w:bookmarkStart w:id="43" w:name="_Toc50380106"/>
      <w:bookmarkEnd w:id="42"/>
      <w:r>
        <w:rPr/>
        <w:t xml:space="preserve">System </w:t>
      </w:r>
      <w:r>
        <w:rPr>
          <w:rFonts w:eastAsia="" w:cs="" w:cstheme="majorBidi" w:eastAsiaTheme="majorEastAsia"/>
          <w:color w:val="2F5496" w:themeColor="accent1" w:themeShade="bf"/>
          <w:kern w:val="0"/>
          <w:sz w:val="26"/>
          <w:szCs w:val="26"/>
          <w:lang w:val="en-US" w:eastAsia="en-US" w:bidi="ar-SA"/>
        </w:rPr>
        <w:t>C</w:t>
      </w:r>
      <w:r>
        <w:rPr/>
        <w:t>ontext Diagram</w:t>
      </w:r>
      <w:bookmarkEnd w:id="43"/>
    </w:p>
    <w:p>
      <w:pPr>
        <w:pStyle w:val="Heading1"/>
        <w:widowControl/>
        <w:numPr>
          <w:ilvl w:val="0"/>
          <w:numId w:val="0"/>
        </w:numPr>
        <w:overflowPunct w:val="true"/>
        <w:bidi w:val="0"/>
        <w:spacing w:lineRule="auto" w:line="259" w:before="0" w:after="160"/>
        <w:ind w:left="0" w:right="0" w:hanging="0"/>
        <w:jc w:val="center"/>
        <w:rPr/>
      </w:pPr>
      <w:r>
        <w:rPr/>
        <w:drawing>
          <wp:anchor behindDoc="0" distT="0" distB="0" distL="0" distR="0" simplePos="0" locked="0" layoutInCell="1" allowOverlap="1" relativeHeight="2">
            <wp:simplePos x="0" y="0"/>
            <wp:positionH relativeFrom="column">
              <wp:posOffset>163830</wp:posOffset>
            </wp:positionH>
            <wp:positionV relativeFrom="paragraph">
              <wp:posOffset>-4445</wp:posOffset>
            </wp:positionV>
            <wp:extent cx="4274820" cy="204216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9"/>
                    <a:stretch>
                      <a:fillRect/>
                    </a:stretch>
                  </pic:blipFill>
                  <pic:spPr bwMode="auto">
                    <a:xfrm>
                      <a:off x="0" y="0"/>
                      <a:ext cx="4274820" cy="2042160"/>
                    </a:xfrm>
                    <a:prstGeom prst="rect">
                      <a:avLst/>
                    </a:prstGeom>
                    <a:ln w="635">
                      <a:solidFill>
                        <a:srgbClr val="FFFFFF"/>
                      </a:solidFill>
                    </a:ln>
                  </pic:spPr>
                </pic:pic>
              </a:graphicData>
            </a:graphic>
          </wp:anchor>
        </w:drawing>
      </w:r>
    </w:p>
    <w:p>
      <w:pPr>
        <w:pStyle w:val="Heading1"/>
        <w:keepLines/>
        <w:widowControl/>
        <w:numPr>
          <w:ilvl w:val="0"/>
          <w:numId w:val="0"/>
        </w:numPr>
        <w:overflowPunct w:val="true"/>
        <w:spacing w:lineRule="auto" w:line="259"/>
        <w:jc w:val="left"/>
        <w:outlineLvl w:val="0"/>
        <w:rPr/>
      </w:pPr>
      <w:ins w:id="41" w:author="Unknown Author" w:date="2021-11-15T09:53:12Z">
        <w:bookmarkStart w:id="44" w:name="__RefHeading___Toc741_1545407070"/>
        <w:bookmarkEnd w:id="44"/>
        <w:r>
          <w:rPr/>
          <w:t xml:space="preserve"> </w:t>
        </w:r>
      </w:ins>
      <w:r>
        <w:br w:type="page"/>
      </w:r>
    </w:p>
    <w:p>
      <w:pPr>
        <w:pStyle w:val="Heading1"/>
        <w:numPr>
          <w:ilvl w:val="0"/>
          <w:numId w:val="3"/>
        </w:numPr>
        <w:rPr/>
      </w:pPr>
      <w:bookmarkStart w:id="45" w:name="__RefHeading___Toc804_521584344"/>
      <w:bookmarkStart w:id="46" w:name="_Toc50380107"/>
      <w:bookmarkEnd w:id="45"/>
      <w:r>
        <w:rPr/>
        <w:t>Summary of Benefits</w:t>
      </w:r>
      <w:bookmarkEnd w:id="46"/>
    </w:p>
    <w:tbl>
      <w:tblPr>
        <w:tblStyle w:val="TableGrid"/>
        <w:tblW w:w="5000" w:type="pct"/>
        <w:jc w:val="left"/>
        <w:tblInd w:w="0" w:type="dxa"/>
        <w:tblCellMar>
          <w:top w:w="0" w:type="dxa"/>
          <w:left w:w="108" w:type="dxa"/>
          <w:bottom w:w="0" w:type="dxa"/>
          <w:right w:w="108" w:type="dxa"/>
        </w:tblCellMar>
        <w:tblLook w:firstRow="1" w:noVBand="1" w:lastRow="0" w:firstColumn="0" w:lastColumn="0" w:noHBand="1" w:val="0620"/>
      </w:tblPr>
      <w:tblGrid>
        <w:gridCol w:w="5324"/>
        <w:gridCol w:w="5475"/>
      </w:tblGrid>
      <w:tr>
        <w:trPr>
          <w:tblHeader w:val="true"/>
          <w:cantSplit w:val="true"/>
        </w:trPr>
        <w:tc>
          <w:tcPr>
            <w:tcW w:w="5324" w:type="dxa"/>
            <w:tcBorders/>
            <w:shd w:color="auto" w:fill="D9D9D9" w:themeFill="background1" w:themeFillShade="d9" w:val="clear"/>
            <w:vAlign w:val="bottom"/>
          </w:tcPr>
          <w:p>
            <w:pPr>
              <w:pStyle w:val="Normal"/>
              <w:spacing w:lineRule="auto" w:line="240" w:before="0" w:after="0"/>
              <w:rPr/>
            </w:pPr>
            <w:r>
              <w:rPr/>
              <w:t>Supporting Feature</w:t>
            </w:r>
          </w:p>
        </w:tc>
        <w:tc>
          <w:tcPr>
            <w:tcW w:w="5475" w:type="dxa"/>
            <w:tcBorders/>
            <w:shd w:color="auto" w:fill="D9D9D9" w:themeFill="background1" w:themeFillShade="d9" w:val="clear"/>
            <w:vAlign w:val="bottom"/>
          </w:tcPr>
          <w:p>
            <w:pPr>
              <w:pStyle w:val="Normal"/>
              <w:spacing w:lineRule="auto" w:line="240" w:before="0" w:after="0"/>
              <w:rPr/>
            </w:pPr>
            <w:r>
              <w:rPr/>
              <w:t>Stakeholder Benefit</w:t>
            </w:r>
          </w:p>
        </w:tc>
      </w:tr>
      <w:tr>
        <w:trPr>
          <w:cantSplit w:val="true"/>
        </w:trPr>
        <w:tc>
          <w:tcPr>
            <w:tcW w:w="5324" w:type="dxa"/>
            <w:tcBorders/>
            <w:shd w:fill="auto" w:val="clear"/>
          </w:tcPr>
          <w:p>
            <w:pPr>
              <w:pStyle w:val="Normal"/>
              <w:spacing w:lineRule="auto" w:line="240" w:before="0" w:after="0"/>
              <w:rPr/>
            </w:pPr>
            <w:r>
              <w:rPr/>
              <w:t>The system will provide a secure, centralized interface from which hotel room listings and room descriptions can be managed, allowing easy changes to marketing tactics and pricing models.</w:t>
            </w:r>
          </w:p>
        </w:tc>
        <w:tc>
          <w:tcPr>
            <w:tcW w:w="5475" w:type="dxa"/>
            <w:tcBorders/>
            <w:shd w:fill="auto" w:val="clear"/>
          </w:tcPr>
          <w:p>
            <w:pPr>
              <w:pStyle w:val="Normal"/>
              <w:spacing w:lineRule="auto" w:line="240" w:before="0" w:after="0"/>
              <w:rPr/>
            </w:pPr>
            <w:r>
              <w:rPr/>
              <w:t>Hotel marketing and pricing models are flexible to be adaptable to changing market conditions and competition.</w:t>
            </w:r>
          </w:p>
          <w:p>
            <w:pPr>
              <w:pStyle w:val="Normal"/>
              <w:spacing w:lineRule="auto" w:line="240" w:before="0" w:after="0"/>
              <w:rPr/>
            </w:pPr>
            <w:r>
              <w:rPr/>
              <w:t>Supports physical hotel building expansions or opening of new branches with minimal overhead.</w:t>
            </w:r>
          </w:p>
        </w:tc>
      </w:tr>
      <w:tr>
        <w:trPr>
          <w:cantSplit w:val="true"/>
        </w:trPr>
        <w:tc>
          <w:tcPr>
            <w:tcW w:w="5324" w:type="dxa"/>
            <w:tcBorders>
              <w:top w:val="nil"/>
            </w:tcBorders>
            <w:shd w:fill="auto" w:val="clear"/>
          </w:tcPr>
          <w:p>
            <w:pPr>
              <w:pStyle w:val="Normal"/>
              <w:spacing w:lineRule="auto" w:line="240" w:before="0" w:after="0"/>
              <w:rPr/>
            </w:pPr>
            <w:r>
              <w:rPr/>
              <w:t xml:space="preserve">The system will provide centralized </w:t>
            </w:r>
            <w:r>
              <w:rPr>
                <w:rFonts w:eastAsia="Calibri" w:cs="" w:cstheme="minorBidi" w:eastAsiaTheme="minorHAnsi"/>
                <w:color w:val="auto"/>
                <w:kern w:val="0"/>
                <w:sz w:val="22"/>
                <w:szCs w:val="22"/>
                <w:lang w:val="en-US" w:eastAsia="en-US" w:bidi="ar-SA"/>
              </w:rPr>
              <w:t>process</w:t>
            </w:r>
            <w:r>
              <w:rPr/>
              <w:t xml:space="preserve"> from which room availability and occupancy can be tracked, along with guest checkin and checkout, and any additional services or goods purchased by guests during their stay.</w:t>
            </w:r>
          </w:p>
        </w:tc>
        <w:tc>
          <w:tcPr>
            <w:tcW w:w="5475" w:type="dxa"/>
            <w:tcBorders>
              <w:top w:val="nil"/>
            </w:tcBorders>
            <w:shd w:fill="auto" w:val="clear"/>
          </w:tcPr>
          <w:p>
            <w:pPr>
              <w:pStyle w:val="Normal"/>
              <w:spacing w:lineRule="auto" w:line="240" w:before="0" w:after="0"/>
              <w:rPr/>
            </w:pPr>
            <w:r>
              <w:rPr/>
              <w:t>Hotel operations become greatly managable and scalable to be able to handle large-scale business. Human error is minimized within business operations.</w:t>
            </w:r>
          </w:p>
        </w:tc>
      </w:tr>
      <w:tr>
        <w:trPr>
          <w:trHeight w:val="340" w:hRule="atLeast"/>
          <w:cantSplit w:val="true"/>
        </w:trPr>
        <w:tc>
          <w:tcPr>
            <w:tcW w:w="5324" w:type="dxa"/>
            <w:tcBorders>
              <w:top w:val="nil"/>
            </w:tcBorders>
            <w:shd w:fill="auto" w:val="clear"/>
          </w:tcPr>
          <w:p>
            <w:pPr>
              <w:pStyle w:val="Normal"/>
              <w:spacing w:lineRule="auto" w:line="240" w:before="0" w:after="0"/>
              <w:rPr/>
            </w:pPr>
            <w:r>
              <w:rPr/>
              <w:t xml:space="preserve">The system wil provide a public-facing </w:t>
            </w:r>
            <w:r>
              <w:rPr>
                <w:rFonts w:eastAsia="Calibri" w:cs="" w:cstheme="minorBidi" w:eastAsiaTheme="minorHAnsi"/>
                <w:color w:val="auto"/>
                <w:kern w:val="0"/>
                <w:sz w:val="22"/>
                <w:szCs w:val="22"/>
                <w:lang w:val="en-US" w:eastAsia="en-US" w:bidi="ar-SA"/>
              </w:rPr>
              <w:t>web interface from which guests can reserve rooms conveniently from their client devices over the internet.</w:t>
            </w:r>
          </w:p>
        </w:tc>
        <w:tc>
          <w:tcPr>
            <w:tcW w:w="5475" w:type="dxa"/>
            <w:tcBorders>
              <w:top w:val="nil"/>
            </w:tcBorders>
            <w:shd w:fill="auto" w:val="clear"/>
          </w:tcPr>
          <w:p>
            <w:pPr>
              <w:pStyle w:val="Normal"/>
              <w:spacing w:lineRule="auto" w:line="240" w:before="0" w:after="0"/>
              <w:rPr/>
            </w:pPr>
            <w:r>
              <w:rPr/>
              <w:t xml:space="preserve">Potential increase in </w:t>
            </w:r>
            <w:r>
              <w:rPr>
                <w:rFonts w:eastAsia="Calibri" w:cs="" w:cstheme="minorBidi" w:eastAsiaTheme="minorHAnsi"/>
                <w:color w:val="auto"/>
                <w:kern w:val="0"/>
                <w:sz w:val="22"/>
                <w:szCs w:val="22"/>
                <w:lang w:val="en-US" w:eastAsia="en-US" w:bidi="ar-SA"/>
              </w:rPr>
              <w:t>reservation rate from ease of reservation.</w:t>
            </w:r>
          </w:p>
          <w:p>
            <w:pPr>
              <w:pStyle w:val="Normal"/>
              <w:spacing w:lineRule="auto" w:line="240" w:before="0" w:after="0"/>
              <w:rPr/>
            </w:pPr>
            <w:r>
              <w:rPr>
                <w:rFonts w:eastAsia="Calibri" w:cs="" w:cstheme="minorBidi" w:eastAsiaTheme="minorHAnsi"/>
                <w:color w:val="auto"/>
                <w:kern w:val="0"/>
                <w:sz w:val="22"/>
                <w:szCs w:val="22"/>
                <w:lang w:val="en-US" w:eastAsia="en-US" w:bidi="ar-SA"/>
              </w:rPr>
              <w:t>Guests can conveniently reserve rooms without a lengthy conversation orphysically entering the hotel.</w:t>
            </w:r>
          </w:p>
        </w:tc>
      </w:tr>
    </w:tbl>
    <w:p>
      <w:pPr>
        <w:pStyle w:val="Normal"/>
        <w:rPr/>
      </w:pPr>
      <w:r>
        <w:rPr/>
      </w:r>
    </w:p>
    <w:p>
      <w:pPr>
        <w:pStyle w:val="Heading1"/>
        <w:numPr>
          <w:ilvl w:val="0"/>
          <w:numId w:val="3"/>
        </w:numPr>
        <w:rPr/>
      </w:pPr>
      <w:bookmarkStart w:id="47" w:name="__RefHeading___Toc806_521584344"/>
      <w:bookmarkStart w:id="48" w:name="_Toc50380108"/>
      <w:bookmarkEnd w:id="47"/>
      <w:r>
        <w:rPr/>
        <w:t>Summary of System Features</w:t>
      </w:r>
      <w:bookmarkEnd w:id="48"/>
    </w:p>
    <w:p>
      <w:pPr>
        <w:pStyle w:val="NormalL1"/>
        <w:widowControl/>
        <w:numPr>
          <w:ilvl w:val="0"/>
          <w:numId w:val="4"/>
        </w:numPr>
        <w:overflowPunct w:val="true"/>
        <w:bidi w:val="0"/>
        <w:spacing w:lineRule="auto" w:line="259" w:before="0" w:after="160"/>
        <w:jc w:val="left"/>
        <w:rPr/>
      </w:pPr>
      <w:bookmarkStart w:id="49" w:name="__DdeLink__813_1924441430"/>
      <w:r>
        <w:rPr>
          <w:rFonts w:eastAsia="Calibri" w:cs="" w:cstheme="minorBidi" w:eastAsiaTheme="minorHAnsi"/>
          <w:color w:val="auto"/>
          <w:kern w:val="0"/>
          <w:sz w:val="22"/>
          <w:szCs w:val="22"/>
          <w:lang w:val="en-US" w:eastAsia="en-US" w:bidi="ar-SA"/>
        </w:rPr>
        <w:t>Configurable</w:t>
      </w:r>
      <w:r>
        <w:rPr/>
        <w:t xml:space="preserve"> hotel room listings, descriptions, and pricing models. </w:t>
      </w:r>
    </w:p>
    <w:p>
      <w:pPr>
        <w:pStyle w:val="NormalL1"/>
        <w:widowControl/>
        <w:numPr>
          <w:ilvl w:val="0"/>
          <w:numId w:val="4"/>
        </w:numPr>
        <w:overflowPunct w:val="true"/>
        <w:bidi w:val="0"/>
        <w:spacing w:lineRule="auto" w:line="259" w:before="0" w:after="160"/>
        <w:jc w:val="left"/>
        <w:rPr/>
      </w:pPr>
      <w:r>
        <w:rPr/>
        <w:t xml:space="preserve">Track room availability or occupancy, guest checkins </w:t>
      </w:r>
      <w:r>
        <w:rPr>
          <w:rFonts w:eastAsia="Calibri" w:cs="" w:cstheme="minorBidi" w:eastAsiaTheme="minorHAnsi"/>
          <w:color w:val="auto"/>
          <w:kern w:val="0"/>
          <w:sz w:val="22"/>
          <w:szCs w:val="22"/>
          <w:lang w:val="en-US" w:eastAsia="en-US" w:bidi="ar-SA"/>
        </w:rPr>
        <w:t xml:space="preserve">&amp; </w:t>
      </w:r>
      <w:r>
        <w:rPr/>
        <w:t>checkouts, and additional guest transactions</w:t>
      </w:r>
    </w:p>
    <w:p>
      <w:pPr>
        <w:pStyle w:val="NormalL1"/>
        <w:widowControl/>
        <w:numPr>
          <w:ilvl w:val="0"/>
          <w:numId w:val="4"/>
        </w:numPr>
        <w:overflowPunct w:val="true"/>
        <w:bidi w:val="0"/>
        <w:spacing w:lineRule="auto" w:line="259" w:before="0" w:after="160"/>
        <w:jc w:val="left"/>
        <w:rPr/>
      </w:pPr>
      <w:bookmarkStart w:id="50" w:name="__DdeLink__813_1924441430"/>
      <w:r>
        <w:rPr/>
        <w:t>Provide reservation capabilities for guests from the convenience of their own client devices.</w:t>
      </w:r>
      <w:bookmarkEnd w:id="50"/>
    </w:p>
    <w:p>
      <w:pPr>
        <w:pStyle w:val="Heading1"/>
        <w:numPr>
          <w:ilvl w:val="0"/>
          <w:numId w:val="3"/>
        </w:numPr>
        <w:rPr/>
      </w:pPr>
      <w:bookmarkStart w:id="51" w:name="__RefHeading___Toc808_521584344"/>
      <w:bookmarkStart w:id="52" w:name="_Toc50380109"/>
      <w:bookmarkEnd w:id="51"/>
      <w:r>
        <w:rPr/>
        <w:t>Investment Summary</w:t>
      </w:r>
      <w:bookmarkEnd w:id="52"/>
    </w:p>
    <w:p>
      <w:pPr>
        <w:pStyle w:val="Heading2"/>
        <w:numPr>
          <w:ilvl w:val="1"/>
          <w:numId w:val="3"/>
        </w:numPr>
        <w:ind w:left="720" w:hanging="720"/>
        <w:rPr/>
      </w:pPr>
      <w:bookmarkStart w:id="53" w:name="__RefHeading___Toc810_521584344"/>
      <w:bookmarkStart w:id="54" w:name="_Toc50380110"/>
      <w:bookmarkEnd w:id="53"/>
      <w:r>
        <w:rPr/>
        <w:t>Cost Summary</w:t>
      </w:r>
      <w:bookmarkEnd w:id="54"/>
    </w:p>
    <w:p>
      <w:pPr>
        <w:pStyle w:val="NormalL2"/>
        <w:widowControl/>
        <w:numPr>
          <w:ilvl w:val="0"/>
          <w:numId w:val="0"/>
        </w:numPr>
        <w:overflowPunct w:val="true"/>
        <w:bidi w:val="0"/>
        <w:spacing w:lineRule="auto" w:line="259" w:before="0" w:after="160"/>
        <w:ind w:left="720" w:right="0" w:hanging="0"/>
        <w:jc w:val="left"/>
        <w:rPr/>
      </w:pPr>
      <w:r>
        <w:rPr/>
        <w:t>The Hotel Reservation System can be hosted as a either a cloud service or a dedicated in-house server. The cheaper and scalable option is a cloud service, which will cost $120 per node and around $4 per GB storage per month. A single node would be 8 CPU's and 16 GB dedicated server hosted on Linode. Node count would increase when hourly usage rates increases to levels that begin causing slowdowns in service.</w:t>
      </w:r>
    </w:p>
    <w:p>
      <w:pPr>
        <w:pStyle w:val="NormalL2"/>
        <w:widowControl/>
        <w:numPr>
          <w:ilvl w:val="0"/>
          <w:numId w:val="0"/>
        </w:numPr>
        <w:overflowPunct w:val="true"/>
        <w:bidi w:val="0"/>
        <w:spacing w:lineRule="auto" w:line="259" w:before="0" w:after="160"/>
        <w:ind w:left="720" w:right="0" w:hanging="0"/>
        <w:jc w:val="left"/>
        <w:rPr/>
      </w:pPr>
      <w:r>
        <w:rPr/>
        <w:t>Development will cost around $20k for the first iteration, with growing costs if a larger development team is desired. The first iteration will be sufficient for a minimum viable capable of generating revenue, however it will take up to two more iterations (financial quarters) for the system to be developed into a more formidable and competitive version that can gain the business of larger hotels.</w:t>
      </w:r>
    </w:p>
    <w:p>
      <w:pPr>
        <w:pStyle w:val="Heading2"/>
        <w:numPr>
          <w:ilvl w:val="1"/>
          <w:numId w:val="3"/>
        </w:numPr>
        <w:ind w:left="720" w:hanging="720"/>
        <w:rPr/>
      </w:pPr>
      <w:bookmarkStart w:id="55" w:name="__RefHeading___Toc812_521584344"/>
      <w:bookmarkStart w:id="56" w:name="_Toc50380111"/>
      <w:bookmarkEnd w:id="55"/>
      <w:r>
        <w:rPr/>
        <w:t>Pricing Summary</w:t>
      </w:r>
      <w:bookmarkEnd w:id="56"/>
    </w:p>
    <w:p>
      <w:pPr>
        <w:pStyle w:val="NormalL2"/>
        <w:widowControl/>
        <w:numPr>
          <w:ilvl w:val="0"/>
          <w:numId w:val="0"/>
        </w:numPr>
        <w:tabs>
          <w:tab w:val="clear" w:pos="709"/>
          <w:tab w:val="left" w:pos="516" w:leader="none"/>
        </w:tabs>
        <w:overflowPunct w:val="true"/>
        <w:bidi w:val="0"/>
        <w:spacing w:lineRule="auto" w:line="259" w:before="0" w:after="160"/>
        <w:ind w:left="720" w:right="0" w:hanging="0"/>
        <w:jc w:val="left"/>
        <w:rPr/>
      </w:pPr>
      <w:r>
        <w:rPr/>
        <w:t xml:space="preserve">The </w:t>
      </w:r>
      <w:r>
        <w:rPr>
          <w:rFonts w:eastAsia="Calibri" w:cs="" w:cstheme="minorBidi" w:eastAsiaTheme="minorHAnsi"/>
          <w:color w:val="auto"/>
          <w:kern w:val="0"/>
          <w:sz w:val="22"/>
          <w:szCs w:val="22"/>
          <w:lang w:val="en-US" w:eastAsia="en-US" w:bidi="ar-SA"/>
        </w:rPr>
        <w:t xml:space="preserve">Hotel Reservation System's services can be provided under a commission pricing model close. A reasonable pricing depending on room count and average room price would range towards a 2.5% commission rate. If other services can be provided, an enterprise version can also be sold for larger hotels under a higher commission rate around 5%. </w:t>
      </w:r>
    </w:p>
    <w:p>
      <w:pPr>
        <w:pStyle w:val="Heading2"/>
        <w:numPr>
          <w:ilvl w:val="1"/>
          <w:numId w:val="3"/>
        </w:numPr>
        <w:ind w:left="720" w:hanging="720"/>
        <w:rPr/>
      </w:pPr>
      <w:bookmarkStart w:id="57" w:name="__RefHeading___Toc814_521584344"/>
      <w:bookmarkStart w:id="58" w:name="_Toc50380112"/>
      <w:bookmarkEnd w:id="57"/>
      <w:r>
        <w:rPr/>
        <w:t>Schedule Summary</w:t>
      </w:r>
      <w:bookmarkEnd w:id="58"/>
    </w:p>
    <w:p>
      <w:pPr>
        <w:pStyle w:val="Heading3"/>
        <w:numPr>
          <w:ilvl w:val="2"/>
          <w:numId w:val="3"/>
        </w:numPr>
        <w:rPr/>
      </w:pPr>
      <w:bookmarkStart w:id="59" w:name="__RefHeading___Toc816_521584344"/>
      <w:bookmarkStart w:id="60" w:name="_Toc50380113"/>
      <w:bookmarkEnd w:id="59"/>
      <w:r>
        <w:rPr/>
        <w:t>Iteration Plan</w:t>
      </w:r>
      <w:bookmarkEnd w:id="60"/>
    </w:p>
    <w:p>
      <w:pPr>
        <w:pStyle w:val="NormalL2"/>
        <w:rPr/>
      </w:pPr>
      <w:r>
        <w:rPr/>
        <w:t>High-level schedule showing milestones and proposed features for each iteration for the entire project</w:t>
      </w:r>
    </w:p>
    <w:tbl>
      <w:tblPr>
        <w:tblStyle w:val="TableGrid"/>
        <w:tblW w:w="5000" w:type="pct"/>
        <w:jc w:val="left"/>
        <w:tblInd w:w="0" w:type="dxa"/>
        <w:tblCellMar>
          <w:top w:w="0" w:type="dxa"/>
          <w:left w:w="108" w:type="dxa"/>
          <w:bottom w:w="0" w:type="dxa"/>
          <w:right w:w="108" w:type="dxa"/>
        </w:tblCellMar>
        <w:tblLook w:firstRow="1" w:noVBand="1" w:lastRow="0" w:firstColumn="0" w:lastColumn="0" w:noHBand="1" w:val="0620"/>
      </w:tblPr>
      <w:tblGrid>
        <w:gridCol w:w="1731"/>
        <w:gridCol w:w="1042"/>
        <w:gridCol w:w="2860"/>
        <w:gridCol w:w="2403"/>
        <w:gridCol w:w="2764"/>
      </w:tblGrid>
      <w:tr>
        <w:trPr>
          <w:tblHeader w:val="true"/>
          <w:cantSplit w:val="true"/>
        </w:trPr>
        <w:tc>
          <w:tcPr>
            <w:tcW w:w="1731" w:type="dxa"/>
            <w:tcBorders/>
            <w:shd w:color="auto" w:fill="D9D9D9" w:themeFill="background1" w:themeFillShade="d9" w:val="clear"/>
            <w:vAlign w:val="bottom"/>
          </w:tcPr>
          <w:p>
            <w:pPr>
              <w:pStyle w:val="Normal"/>
              <w:spacing w:lineRule="auto" w:line="240" w:before="0" w:after="0"/>
              <w:rPr/>
            </w:pPr>
            <w:r>
              <w:rPr/>
              <w:t>Timeline (dates)</w:t>
            </w:r>
          </w:p>
        </w:tc>
        <w:tc>
          <w:tcPr>
            <w:tcW w:w="1042" w:type="dxa"/>
            <w:tcBorders/>
            <w:shd w:color="auto" w:fill="D9D9D9" w:themeFill="background1" w:themeFillShade="d9" w:val="clear"/>
            <w:vAlign w:val="bottom"/>
          </w:tcPr>
          <w:p>
            <w:pPr>
              <w:pStyle w:val="Normal"/>
              <w:spacing w:lineRule="auto" w:line="240" w:before="0" w:after="0"/>
              <w:rPr/>
            </w:pPr>
            <w:r>
              <w:rPr/>
              <w:t>Phase / Iteration</w:t>
            </w:r>
          </w:p>
        </w:tc>
        <w:tc>
          <w:tcPr>
            <w:tcW w:w="2860" w:type="dxa"/>
            <w:tcBorders/>
            <w:shd w:color="auto" w:fill="D9D9D9" w:themeFill="background1" w:themeFillShade="d9" w:val="clear"/>
            <w:vAlign w:val="bottom"/>
          </w:tcPr>
          <w:p>
            <w:pPr>
              <w:pStyle w:val="Normal"/>
              <w:spacing w:lineRule="auto" w:line="240" w:before="0" w:after="0"/>
              <w:rPr/>
            </w:pPr>
            <w:r>
              <w:rPr/>
              <w:t>Features &amp; Use Cases Provided</w:t>
            </w:r>
          </w:p>
        </w:tc>
        <w:tc>
          <w:tcPr>
            <w:tcW w:w="2403" w:type="dxa"/>
            <w:tcBorders/>
            <w:shd w:color="auto" w:fill="D9D9D9" w:themeFill="background1" w:themeFillShade="d9" w:val="clear"/>
            <w:vAlign w:val="bottom"/>
          </w:tcPr>
          <w:p>
            <w:pPr>
              <w:pStyle w:val="Normal"/>
              <w:spacing w:lineRule="auto" w:line="240" w:before="0" w:after="0"/>
              <w:rPr/>
            </w:pPr>
            <w:r>
              <w:rPr/>
              <w:t>Constraints / Dependencies</w:t>
            </w:r>
          </w:p>
        </w:tc>
        <w:tc>
          <w:tcPr>
            <w:tcW w:w="2764" w:type="dxa"/>
            <w:tcBorders/>
            <w:shd w:color="auto" w:fill="D9D9D9" w:themeFill="background1" w:themeFillShade="d9" w:val="clear"/>
            <w:vAlign w:val="bottom"/>
          </w:tcPr>
          <w:p>
            <w:pPr>
              <w:pStyle w:val="Normal"/>
              <w:spacing w:lineRule="auto" w:line="240" w:before="0" w:after="0"/>
              <w:rPr/>
            </w:pPr>
            <w:r>
              <w:rPr/>
              <w:t>Degree of Freedom / Alternatives</w:t>
            </w:r>
          </w:p>
        </w:tc>
      </w:tr>
      <w:tr>
        <w:trPr>
          <w:cantSplit w:val="true"/>
        </w:trPr>
        <w:tc>
          <w:tcPr>
            <w:tcW w:w="1731" w:type="dxa"/>
            <w:tcBorders/>
            <w:shd w:fill="auto" w:val="clear"/>
          </w:tcPr>
          <w:p>
            <w:pPr>
              <w:pStyle w:val="Normal"/>
              <w:spacing w:lineRule="auto" w:line="240" w:before="0" w:after="0"/>
              <w:jc w:val="center"/>
              <w:rPr/>
            </w:pPr>
            <w:r>
              <w:rPr/>
              <w:t>2021-1</w:t>
            </w:r>
            <w:ins w:id="42" w:author="Unknown Author" w:date="2021-11-15T09:58:25Z">
              <w:r>
                <w:rPr>
                  <w:rFonts w:eastAsia="Calibri" w:cs="" w:cstheme="minorBidi" w:eastAsiaTheme="minorHAnsi"/>
                  <w:color w:val="auto"/>
                  <w:kern w:val="0"/>
                  <w:sz w:val="22"/>
                  <w:szCs w:val="22"/>
                  <w:lang w:val="en-US" w:eastAsia="en-US" w:bidi="ar-SA"/>
                </w:rPr>
                <w:t>1-15</w:t>
              </w:r>
            </w:ins>
          </w:p>
        </w:tc>
        <w:tc>
          <w:tcPr>
            <w:tcW w:w="1042" w:type="dxa"/>
            <w:tcBorders/>
            <w:shd w:fill="auto" w:val="clear"/>
          </w:tcPr>
          <w:p>
            <w:pPr>
              <w:pStyle w:val="Normal"/>
              <w:spacing w:lineRule="auto" w:line="240" w:before="0" w:after="0"/>
              <w:jc w:val="center"/>
              <w:rPr/>
            </w:pPr>
            <w:ins w:id="43" w:author="Unknown Author" w:date="2021-11-15T09:56:30Z">
              <w:r>
                <w:rPr/>
                <w:t>E1</w:t>
              </w:r>
            </w:ins>
          </w:p>
        </w:tc>
        <w:tc>
          <w:tcPr>
            <w:tcW w:w="2860" w:type="dxa"/>
            <w:tcBorders/>
            <w:shd w:fill="auto" w:val="clear"/>
          </w:tcPr>
          <w:p>
            <w:pPr>
              <w:pStyle w:val="Normal"/>
              <w:spacing w:lineRule="auto" w:line="240" w:before="0" w:after="0"/>
              <w:jc w:val="center"/>
              <w:rPr/>
            </w:pPr>
            <w:r>
              <w:rPr/>
              <w:t>Manage Hotel Listing</w:t>
            </w:r>
            <w:ins w:id="44" w:author="Unknown Author" w:date="2021-11-15T09:57:00Z">
              <w:r>
                <w:rPr/>
                <w:t>, Manage Reservations</w:t>
              </w:r>
            </w:ins>
          </w:p>
          <w:p>
            <w:pPr>
              <w:pStyle w:val="Normal"/>
              <w:spacing w:lineRule="auto" w:line="240" w:before="0" w:after="0"/>
              <w:jc w:val="center"/>
              <w:rPr/>
            </w:pPr>
            <w:r>
              <w:rPr/>
            </w:r>
          </w:p>
          <w:p>
            <w:pPr>
              <w:pStyle w:val="Normal"/>
              <w:spacing w:lineRule="auto" w:line="240" w:before="0" w:after="0"/>
              <w:jc w:val="center"/>
              <w:rPr/>
            </w:pPr>
            <w:ins w:id="45" w:author="Unknown Author" w:date="2021-11-15T09:59:01Z">
              <w:r>
                <w:rPr/>
                <w:t>Basic architecture set up</w:t>
              </w:r>
            </w:ins>
          </w:p>
        </w:tc>
        <w:tc>
          <w:tcPr>
            <w:tcW w:w="2403" w:type="dxa"/>
            <w:tcBorders/>
            <w:shd w:fill="auto" w:val="clear"/>
          </w:tcPr>
          <w:p>
            <w:pPr>
              <w:pStyle w:val="Normal"/>
              <w:spacing w:lineRule="auto" w:line="240" w:before="0" w:after="0"/>
              <w:rPr/>
            </w:pPr>
            <w:ins w:id="46" w:author="Unknown Author" w:date="2021-11-15T09:57:44Z">
              <w:r>
                <w:rPr/>
                <w:t xml:space="preserve">Manage Hotel Listings must work to work on Manage </w:t>
              </w:r>
            </w:ins>
            <w:ins w:id="47" w:author="Unknown Author" w:date="2021-11-15T09:58:00Z">
              <w:r>
                <w:rPr/>
                <w:t>Reservations</w:t>
              </w:r>
            </w:ins>
          </w:p>
        </w:tc>
        <w:tc>
          <w:tcPr>
            <w:tcW w:w="2764" w:type="dxa"/>
            <w:tcBorders/>
            <w:shd w:fill="auto" w:val="clear"/>
          </w:tcPr>
          <w:p>
            <w:pPr>
              <w:pStyle w:val="Normal"/>
              <w:spacing w:lineRule="auto" w:line="240" w:before="0" w:after="0"/>
              <w:rPr/>
            </w:pPr>
            <w:r>
              <w:rPr/>
              <w:t>Strict</w:t>
            </w:r>
          </w:p>
        </w:tc>
      </w:tr>
      <w:tr>
        <w:trPr>
          <w:cantSplit w:val="true"/>
        </w:trPr>
        <w:tc>
          <w:tcPr>
            <w:tcW w:w="1731" w:type="dxa"/>
            <w:tcBorders/>
            <w:shd w:fill="auto" w:val="clear"/>
          </w:tcPr>
          <w:p>
            <w:pPr>
              <w:pStyle w:val="Normal"/>
              <w:spacing w:lineRule="auto" w:line="240" w:before="0" w:after="0"/>
              <w:jc w:val="center"/>
              <w:rPr/>
            </w:pPr>
            <w:r>
              <w:rPr/>
              <w:t>2021-1</w:t>
            </w:r>
            <w:ins w:id="48" w:author="Unknown Author" w:date="2021-11-15T09:58:10Z">
              <w:r>
                <w:rPr>
                  <w:rFonts w:eastAsia="Calibri" w:cs="" w:cstheme="minorBidi" w:eastAsiaTheme="minorHAnsi"/>
                  <w:color w:val="auto"/>
                  <w:kern w:val="0"/>
                  <w:sz w:val="22"/>
                  <w:szCs w:val="22"/>
                  <w:lang w:val="en-US" w:eastAsia="en-US" w:bidi="ar-SA"/>
                </w:rPr>
                <w:t>2-06</w:t>
              </w:r>
            </w:ins>
          </w:p>
        </w:tc>
        <w:tc>
          <w:tcPr>
            <w:tcW w:w="1042" w:type="dxa"/>
            <w:tcBorders/>
            <w:shd w:fill="auto" w:val="clear"/>
          </w:tcPr>
          <w:p>
            <w:pPr>
              <w:pStyle w:val="Normal"/>
              <w:spacing w:lineRule="auto" w:line="240" w:before="0" w:after="0"/>
              <w:jc w:val="center"/>
              <w:rPr/>
            </w:pPr>
            <w:ins w:id="49" w:author="Unknown Author" w:date="2021-11-15T09:56:42Z">
              <w:r>
                <w:rPr>
                  <w:rFonts w:eastAsia="Calibri" w:cs="" w:cstheme="minorBidi" w:eastAsiaTheme="minorHAnsi"/>
                  <w:color w:val="auto"/>
                  <w:kern w:val="0"/>
                  <w:sz w:val="22"/>
                  <w:szCs w:val="22"/>
                  <w:lang w:val="en-US" w:eastAsia="en-US" w:bidi="ar-SA"/>
                </w:rPr>
                <w:t>E2</w:t>
              </w:r>
            </w:ins>
          </w:p>
        </w:tc>
        <w:tc>
          <w:tcPr>
            <w:tcW w:w="2860" w:type="dxa"/>
            <w:tcBorders/>
            <w:shd w:fill="auto" w:val="clear"/>
          </w:tcPr>
          <w:p>
            <w:pPr>
              <w:pStyle w:val="Normal"/>
              <w:spacing w:lineRule="auto" w:line="240" w:before="0" w:after="0"/>
              <w:jc w:val="center"/>
              <w:rPr/>
            </w:pPr>
            <w:ins w:id="50" w:author="Unknown Author" w:date="2021-11-15T09:57:09Z">
              <w:r>
                <w:rPr/>
                <w:t>Manage Hotel Listing, Manage Reservations</w:t>
              </w:r>
            </w:ins>
          </w:p>
          <w:p>
            <w:pPr>
              <w:pStyle w:val="Normal"/>
              <w:spacing w:lineRule="auto" w:line="240" w:before="0" w:after="0"/>
              <w:jc w:val="center"/>
              <w:rPr/>
            </w:pPr>
            <w:r>
              <w:rPr/>
            </w:r>
          </w:p>
          <w:p>
            <w:pPr>
              <w:pStyle w:val="Normal"/>
              <w:spacing w:lineRule="auto" w:line="240" w:before="0" w:after="0"/>
              <w:jc w:val="center"/>
              <w:rPr/>
            </w:pPr>
            <w:ins w:id="51" w:author="Unknown Author" w:date="2021-11-15T09:59:07Z">
              <w:r>
                <w:rPr/>
                <w:t>Software design patterns began and architecture elaborated</w:t>
              </w:r>
            </w:ins>
          </w:p>
        </w:tc>
        <w:tc>
          <w:tcPr>
            <w:tcW w:w="2403" w:type="dxa"/>
            <w:tcBorders/>
            <w:shd w:fill="auto" w:val="clear"/>
          </w:tcPr>
          <w:p>
            <w:pPr>
              <w:pStyle w:val="Normal"/>
              <w:spacing w:lineRule="auto" w:line="240" w:before="0" w:after="0"/>
              <w:rPr/>
            </w:pPr>
            <w:ins w:id="52" w:author="Unknown Author" w:date="2021-11-15T09:58:05Z">
              <w:r>
                <w:rPr/>
                <w:t>Manage Hotel Listings must work to work on Manage Reservations</w:t>
              </w:r>
            </w:ins>
          </w:p>
        </w:tc>
        <w:tc>
          <w:tcPr>
            <w:tcW w:w="2764" w:type="dxa"/>
            <w:tcBorders/>
            <w:shd w:fill="auto" w:val="clear"/>
          </w:tcPr>
          <w:p>
            <w:pPr>
              <w:pStyle w:val="Normal"/>
              <w:spacing w:lineRule="auto" w:line="240" w:before="0" w:after="0"/>
              <w:rPr/>
            </w:pPr>
            <w:ins w:id="53" w:author="Unknown Author" w:date="2021-11-15T09:59:50Z">
              <w:r>
                <w:rPr/>
                <w:t>Reservations is interchangable with Guest Accomodat</w:t>
              </w:r>
            </w:ins>
            <w:ins w:id="54" w:author="Unknown Author" w:date="2021-11-15T10:00:00Z">
              <w:r>
                <w:rPr/>
                <w:t>ions</w:t>
              </w:r>
            </w:ins>
          </w:p>
        </w:tc>
      </w:tr>
      <w:tr>
        <w:trPr>
          <w:cantSplit w:val="true"/>
        </w:trPr>
        <w:tc>
          <w:tcPr>
            <w:tcW w:w="1731" w:type="dxa"/>
            <w:tcBorders/>
            <w:shd w:fill="auto" w:val="clear"/>
          </w:tcPr>
          <w:p>
            <w:pPr>
              <w:pStyle w:val="Normal"/>
              <w:spacing w:lineRule="auto" w:line="240" w:before="0" w:after="0"/>
              <w:jc w:val="center"/>
              <w:rPr/>
            </w:pPr>
            <w:r>
              <w:rPr/>
              <w:t>202</w:t>
            </w:r>
            <w:ins w:id="55" w:author="Unknown Author" w:date="2021-11-15T09:58:34Z">
              <w:r>
                <w:rPr/>
                <w:t>2-01-15</w:t>
              </w:r>
            </w:ins>
          </w:p>
        </w:tc>
        <w:tc>
          <w:tcPr>
            <w:tcW w:w="1042" w:type="dxa"/>
            <w:tcBorders/>
            <w:shd w:fill="auto" w:val="clear"/>
          </w:tcPr>
          <w:p>
            <w:pPr>
              <w:pStyle w:val="Normal"/>
              <w:spacing w:lineRule="auto" w:line="240" w:before="0" w:after="0"/>
              <w:jc w:val="center"/>
              <w:rPr/>
            </w:pPr>
            <w:ins w:id="56" w:author="Unknown Author" w:date="2021-11-15T09:56:44Z">
              <w:r>
                <w:rPr>
                  <w:rFonts w:eastAsia="Calibri" w:cs="" w:cstheme="minorBidi" w:eastAsiaTheme="minorHAnsi"/>
                  <w:color w:val="auto"/>
                  <w:kern w:val="0"/>
                  <w:sz w:val="22"/>
                  <w:szCs w:val="22"/>
                  <w:lang w:val="en-US" w:eastAsia="en-US" w:bidi="ar-SA"/>
                </w:rPr>
                <w:t>C1</w:t>
              </w:r>
            </w:ins>
          </w:p>
        </w:tc>
        <w:tc>
          <w:tcPr>
            <w:tcW w:w="2860" w:type="dxa"/>
            <w:tcBorders/>
            <w:shd w:fill="auto" w:val="clear"/>
          </w:tcPr>
          <w:p>
            <w:pPr>
              <w:pStyle w:val="Normal"/>
              <w:spacing w:lineRule="auto" w:line="240" w:before="0" w:after="0"/>
              <w:jc w:val="center"/>
              <w:rPr/>
            </w:pPr>
            <w:r>
              <w:rPr/>
              <w:t xml:space="preserve">Manage </w:t>
            </w:r>
            <w:ins w:id="57" w:author="Unknown Author" w:date="2021-11-15T09:57:14Z">
              <w:r>
                <w:rPr>
                  <w:rFonts w:eastAsia="Calibri" w:cs="" w:cstheme="minorBidi" w:eastAsiaTheme="minorHAnsi"/>
                  <w:color w:val="auto"/>
                  <w:kern w:val="0"/>
                  <w:sz w:val="22"/>
                  <w:szCs w:val="22"/>
                  <w:lang w:val="en-US" w:eastAsia="en-US" w:bidi="ar-SA"/>
                </w:rPr>
                <w:t>Guest Accomodations, Manage Hotel Listing, Manage Reservations</w:t>
              </w:r>
            </w:ins>
          </w:p>
          <w:p>
            <w:pPr>
              <w:pStyle w:val="Normal"/>
              <w:spacing w:lineRule="auto" w:line="240" w:before="0" w:after="0"/>
              <w:jc w:val="center"/>
              <w:rPr>
                <w:rFonts w:ascii="Calibri" w:hAnsi="Calibri" w:eastAsia="Calibri" w:cs="" w:asciiTheme="minorHAnsi" w:cstheme="minorBidi" w:eastAsiaTheme="minorHAnsi" w:hAnsiTheme="minorHAnsi"/>
                <w:color w:val="auto"/>
                <w:kern w:val="0"/>
                <w:sz w:val="22"/>
                <w:szCs w:val="22"/>
                <w:lang w:val="en-US" w:eastAsia="en-US" w:bidi="ar-SA"/>
                <w:ins w:id="59" w:author="Unknown Author" w:date="2021-11-15T09:59:23Z"/>
              </w:rPr>
            </w:pPr>
            <w:ins w:id="58" w:author="Unknown Author" w:date="2021-11-15T09:59:23Z">
              <w:r>
                <w:rPr>
                  <w:rFonts w:eastAsia="Calibri" w:cs="" w:cstheme="minorBidi" w:eastAsiaTheme="minorHAnsi"/>
                  <w:color w:val="auto"/>
                  <w:kern w:val="0"/>
                  <w:sz w:val="22"/>
                  <w:szCs w:val="22"/>
                  <w:lang w:val="en-US" w:eastAsia="en-US" w:bidi="ar-SA"/>
                </w:rPr>
              </w:r>
            </w:ins>
          </w:p>
          <w:p>
            <w:pPr>
              <w:pStyle w:val="Normal"/>
              <w:spacing w:lineRule="auto" w:line="240" w:before="0" w:after="0"/>
              <w:jc w:val="center"/>
              <w:rPr/>
            </w:pPr>
            <w:ins w:id="60" w:author="Unknown Author" w:date="2021-11-15T09:59:23Z">
              <w:r>
                <w:rPr>
                  <w:rFonts w:eastAsia="Calibri" w:cs="" w:cstheme="minorBidi" w:eastAsiaTheme="minorHAnsi"/>
                  <w:color w:val="auto"/>
                  <w:kern w:val="0"/>
                  <w:sz w:val="22"/>
                  <w:szCs w:val="22"/>
                  <w:lang w:val="en-US" w:eastAsia="en-US" w:bidi="ar-SA"/>
                </w:rPr>
                <w:t>Begin finalizing architecture and design pattern.</w:t>
              </w:r>
            </w:ins>
          </w:p>
        </w:tc>
        <w:tc>
          <w:tcPr>
            <w:tcW w:w="2403" w:type="dxa"/>
            <w:tcBorders/>
            <w:shd w:fill="auto" w:val="clear"/>
          </w:tcPr>
          <w:p>
            <w:pPr>
              <w:pStyle w:val="Normal"/>
              <w:spacing w:lineRule="auto" w:line="240" w:before="0" w:after="0"/>
              <w:rPr/>
            </w:pPr>
            <w:ins w:id="61" w:author="Unknown Author" w:date="2021-11-15T09:58:05Z">
              <w:r>
                <w:rPr/>
                <w:t>Manage Hotel Listings must work to work on Manage Reservations</w:t>
              </w:r>
            </w:ins>
          </w:p>
        </w:tc>
        <w:tc>
          <w:tcPr>
            <w:tcW w:w="2764" w:type="dxa"/>
            <w:tcBorders/>
            <w:shd w:fill="auto" w:val="clear"/>
          </w:tcPr>
          <w:p>
            <w:pPr>
              <w:pStyle w:val="Normal"/>
              <w:spacing w:lineRule="auto" w:line="240" w:before="0" w:after="0"/>
              <w:rPr/>
            </w:pPr>
            <w:ins w:id="62" w:author="Unknown Author" w:date="2021-11-15T10:01:23Z">
              <w:r>
                <w:rPr/>
                <w:t>Strict</w:t>
              </w:r>
            </w:ins>
          </w:p>
        </w:tc>
      </w:tr>
      <w:tr>
        <w:trPr>
          <w:cantSplit w:val="true"/>
        </w:trPr>
        <w:tc>
          <w:tcPr>
            <w:tcW w:w="1731" w:type="dxa"/>
            <w:tcBorders>
              <w:top w:val="nil"/>
            </w:tcBorders>
            <w:shd w:fill="auto" w:val="clear"/>
          </w:tcPr>
          <w:p>
            <w:pPr>
              <w:pStyle w:val="Normal"/>
              <w:spacing w:lineRule="auto" w:line="240" w:before="0" w:after="0"/>
              <w:jc w:val="center"/>
              <w:rPr/>
            </w:pPr>
            <w:ins w:id="63" w:author="Unknown Author" w:date="2021-11-15T10:00:17Z">
              <w:r>
                <w:rPr/>
                <w:t>2022-0</w:t>
              </w:r>
            </w:ins>
            <w:ins w:id="64" w:author="Unknown Author" w:date="2021-11-15T10:00:17Z">
              <w:r>
                <w:rPr>
                  <w:rFonts w:eastAsia="Calibri" w:cs="" w:cstheme="minorBidi" w:eastAsiaTheme="minorHAnsi"/>
                  <w:color w:val="auto"/>
                  <w:kern w:val="0"/>
                  <w:sz w:val="22"/>
                  <w:szCs w:val="22"/>
                  <w:lang w:val="en-US" w:eastAsia="en-US" w:bidi="ar-SA"/>
                </w:rPr>
                <w:t>2</w:t>
              </w:r>
            </w:ins>
            <w:ins w:id="65" w:author="Unknown Author" w:date="2021-11-15T10:00:17Z">
              <w:r>
                <w:rPr/>
                <w:t>-06</w:t>
              </w:r>
            </w:ins>
          </w:p>
        </w:tc>
        <w:tc>
          <w:tcPr>
            <w:tcW w:w="1042" w:type="dxa"/>
            <w:tcBorders>
              <w:top w:val="nil"/>
            </w:tcBorders>
            <w:shd w:fill="auto" w:val="clear"/>
          </w:tcPr>
          <w:p>
            <w:pPr>
              <w:pStyle w:val="Normal"/>
              <w:spacing w:lineRule="auto" w:line="240" w:before="0" w:after="0"/>
              <w:jc w:val="center"/>
              <w:rPr/>
            </w:pPr>
            <w:ins w:id="66" w:author="Unknown Author" w:date="2021-11-15T10:00:17Z">
              <w:r>
                <w:rPr>
                  <w:rFonts w:eastAsia="Calibri" w:cs="" w:cstheme="minorBidi" w:eastAsiaTheme="minorHAnsi"/>
                  <w:color w:val="auto"/>
                  <w:kern w:val="0"/>
                  <w:sz w:val="22"/>
                  <w:szCs w:val="22"/>
                  <w:lang w:val="en-US" w:eastAsia="en-US" w:bidi="ar-SA"/>
                </w:rPr>
                <w:t>C2</w:t>
              </w:r>
            </w:ins>
          </w:p>
        </w:tc>
        <w:tc>
          <w:tcPr>
            <w:tcW w:w="2860" w:type="dxa"/>
            <w:tcBorders>
              <w:top w:val="nil"/>
            </w:tcBorders>
            <w:shd w:fill="auto" w:val="clear"/>
          </w:tcPr>
          <w:p>
            <w:pPr>
              <w:pStyle w:val="Normal"/>
              <w:spacing w:lineRule="auto" w:line="240" w:before="0" w:after="0"/>
              <w:jc w:val="center"/>
              <w:rPr/>
            </w:pPr>
            <w:ins w:id="67" w:author="Unknown Author" w:date="2021-11-15T10:00:17Z">
              <w:r>
                <w:rPr/>
                <w:t xml:space="preserve">Manage </w:t>
              </w:r>
            </w:ins>
            <w:ins w:id="68" w:author="Unknown Author" w:date="2021-11-15T10:00:17Z">
              <w:r>
                <w:rPr>
                  <w:rFonts w:eastAsia="Calibri" w:cs="" w:cstheme="minorBidi" w:eastAsiaTheme="minorHAnsi"/>
                  <w:color w:val="auto"/>
                  <w:kern w:val="0"/>
                  <w:sz w:val="22"/>
                  <w:szCs w:val="22"/>
                  <w:lang w:val="en-US" w:eastAsia="en-US" w:bidi="ar-SA"/>
                </w:rPr>
                <w:t>Guest Accomodations, Manage Hotel Listing, Manage Reservations</w:t>
              </w:r>
            </w:ins>
          </w:p>
          <w:p>
            <w:pPr>
              <w:pStyle w:val="Normal"/>
              <w:spacing w:lineRule="auto" w:line="240" w:before="0" w:after="0"/>
              <w:jc w:val="center"/>
              <w:rPr>
                <w:rFonts w:ascii="Calibri" w:hAnsi="Calibri" w:eastAsia="Calibri" w:cs="" w:asciiTheme="minorHAnsi" w:cstheme="minorBidi" w:eastAsiaTheme="minorHAnsi" w:hAnsiTheme="minorHAnsi"/>
                <w:color w:val="auto"/>
                <w:kern w:val="0"/>
                <w:sz w:val="22"/>
                <w:szCs w:val="22"/>
                <w:lang w:val="en-US" w:eastAsia="en-US" w:bidi="ar-SA"/>
                <w:ins w:id="71" w:author="Unknown Author" w:date="2021-11-15T10:00:17Z"/>
              </w:rPr>
            </w:pPr>
            <w:ins w:id="70" w:author="Unknown Author" w:date="2021-11-15T10:00:17Z">
              <w:r>
                <w:rPr>
                  <w:rFonts w:eastAsia="Calibri" w:cs="" w:cstheme="minorBidi" w:eastAsiaTheme="minorHAnsi"/>
                  <w:color w:val="auto"/>
                  <w:kern w:val="0"/>
                  <w:sz w:val="22"/>
                  <w:szCs w:val="22"/>
                  <w:lang w:val="en-US" w:eastAsia="en-US" w:bidi="ar-SA"/>
                </w:rPr>
              </w:r>
            </w:ins>
          </w:p>
          <w:p>
            <w:pPr>
              <w:pStyle w:val="Normal"/>
              <w:spacing w:lineRule="auto" w:line="240" w:before="0" w:after="0"/>
              <w:jc w:val="center"/>
              <w:rPr>
                <w:rFonts w:ascii="Calibri" w:hAnsi="Calibri" w:eastAsia="Calibri" w:cs="" w:asciiTheme="minorHAnsi" w:cstheme="minorBidi" w:eastAsiaTheme="minorHAnsi" w:hAnsiTheme="minorHAnsi"/>
                <w:color w:val="auto"/>
                <w:kern w:val="0"/>
                <w:sz w:val="22"/>
                <w:szCs w:val="22"/>
                <w:lang w:val="en-US" w:eastAsia="en-US" w:bidi="ar-SA"/>
              </w:rPr>
            </w:pPr>
            <w:ins w:id="72" w:author="Unknown Author" w:date="2021-11-15T10:00:17Z">
              <w:r>
                <w:rPr>
                  <w:rFonts w:eastAsia="Calibri" w:cs="" w:cstheme="minorBidi" w:eastAsiaTheme="minorHAnsi"/>
                  <w:color w:val="auto"/>
                  <w:kern w:val="0"/>
                  <w:sz w:val="22"/>
                  <w:szCs w:val="22"/>
                  <w:lang w:val="en-US" w:eastAsia="en-US" w:bidi="ar-SA"/>
                </w:rPr>
                <w:t>Resilient error handling incorporated to system</w:t>
              </w:r>
            </w:ins>
          </w:p>
        </w:tc>
        <w:tc>
          <w:tcPr>
            <w:tcW w:w="2403" w:type="dxa"/>
            <w:tcBorders>
              <w:top w:val="nil"/>
            </w:tcBorders>
            <w:shd w:fill="auto" w:val="clear"/>
          </w:tcPr>
          <w:p>
            <w:pPr>
              <w:pStyle w:val="Normal"/>
              <w:spacing w:lineRule="auto" w:line="240" w:before="0" w:after="0"/>
              <w:rPr/>
            </w:pPr>
            <w:ins w:id="73" w:author="Unknown Author" w:date="2021-11-15T10:00:17Z">
              <w:r>
                <w:rPr/>
                <w:t>Manage Hotel Listings must work to work on Manage Reservations</w:t>
              </w:r>
            </w:ins>
            <w:ins w:id="74" w:author="Unknown Author" w:date="2021-11-15T10:01:02Z">
              <w:r>
                <w:rPr/>
                <w:t>.</w:t>
              </w:r>
            </w:ins>
          </w:p>
          <w:p>
            <w:pPr>
              <w:pStyle w:val="Normal"/>
              <w:spacing w:lineRule="auto" w:line="240" w:before="0" w:after="0"/>
              <w:rPr/>
            </w:pPr>
            <w:r>
              <w:rPr/>
            </w:r>
          </w:p>
          <w:p>
            <w:pPr>
              <w:pStyle w:val="Normal"/>
              <w:spacing w:lineRule="auto" w:line="240" w:before="0" w:after="0"/>
              <w:rPr/>
            </w:pPr>
            <w:ins w:id="75" w:author="Unknown Author" w:date="2021-11-15T10:01:02Z">
              <w:r>
                <w:rPr/>
                <w:t>Architecture and design patterns must be finalized to build upon.</w:t>
              </w:r>
            </w:ins>
          </w:p>
        </w:tc>
        <w:tc>
          <w:tcPr>
            <w:tcW w:w="2764" w:type="dxa"/>
            <w:tcBorders>
              <w:top w:val="nil"/>
            </w:tcBorders>
            <w:shd w:fill="auto" w:val="clear"/>
          </w:tcPr>
          <w:p>
            <w:pPr>
              <w:pStyle w:val="Normal"/>
              <w:spacing w:lineRule="auto" w:line="240" w:before="0" w:after="0"/>
              <w:rPr/>
            </w:pPr>
            <w:ins w:id="76" w:author="Unknown Author" w:date="2021-11-15T10:01:02Z">
              <w:r>
                <w:rPr/>
                <w:t>If not yet finalized, then architecture and design patterns should be finalized here instead of error handling.</w:t>
              </w:r>
            </w:ins>
          </w:p>
        </w:tc>
      </w:tr>
      <w:tr>
        <w:trPr>
          <w:cantSplit w:val="true"/>
        </w:trPr>
        <w:tc>
          <w:tcPr>
            <w:tcW w:w="1731" w:type="dxa"/>
            <w:tcBorders>
              <w:top w:val="nil"/>
            </w:tcBorders>
            <w:shd w:fill="auto" w:val="clear"/>
          </w:tcPr>
          <w:p>
            <w:pPr>
              <w:pStyle w:val="Normal"/>
              <w:spacing w:lineRule="auto" w:line="240" w:before="0" w:after="0"/>
              <w:jc w:val="center"/>
              <w:rPr/>
            </w:pPr>
            <w:ins w:id="77" w:author="Unknown Author" w:date="2021-11-15T10:02:00Z">
              <w:r>
                <w:rPr/>
                <w:t>2022-03-15</w:t>
              </w:r>
            </w:ins>
          </w:p>
        </w:tc>
        <w:tc>
          <w:tcPr>
            <w:tcW w:w="1042" w:type="dxa"/>
            <w:tcBorders>
              <w:top w:val="nil"/>
            </w:tcBorders>
            <w:shd w:fill="auto" w:val="clear"/>
          </w:tcPr>
          <w:p>
            <w:pPr>
              <w:pStyle w:val="Normal"/>
              <w:spacing w:lineRule="auto" w:line="240" w:before="0" w:after="0"/>
              <w:jc w:val="center"/>
              <w:rPr/>
            </w:pPr>
            <w:ins w:id="78" w:author="Unknown Author" w:date="2021-11-15T10:02:00Z">
              <w:r>
                <w:rPr/>
                <w:t>T1</w:t>
              </w:r>
            </w:ins>
          </w:p>
        </w:tc>
        <w:tc>
          <w:tcPr>
            <w:tcW w:w="2860" w:type="dxa"/>
            <w:tcBorders>
              <w:top w:val="nil"/>
            </w:tcBorders>
            <w:shd w:fill="auto" w:val="clear"/>
          </w:tcPr>
          <w:p>
            <w:pPr>
              <w:pStyle w:val="Normal"/>
              <w:spacing w:lineRule="auto" w:line="240" w:before="0" w:after="0"/>
              <w:jc w:val="center"/>
              <w:rPr/>
            </w:pPr>
            <w:ins w:id="79" w:author="Unknown Author" w:date="2021-11-15T10:02:00Z">
              <w:r>
                <w:rPr/>
                <w:t>Deploy system,</w:t>
              </w:r>
            </w:ins>
          </w:p>
          <w:p>
            <w:pPr>
              <w:pStyle w:val="Normal"/>
              <w:spacing w:lineRule="auto" w:line="240" w:before="0" w:after="0"/>
              <w:jc w:val="center"/>
              <w:rPr/>
            </w:pPr>
            <w:ins w:id="81" w:author="Unknown Author" w:date="2021-11-15T10:02:00Z">
              <w:r>
                <w:rPr/>
                <w:t>Configure system for employee usage,</w:t>
              </w:r>
            </w:ins>
          </w:p>
          <w:p>
            <w:pPr>
              <w:pStyle w:val="Normal"/>
              <w:spacing w:lineRule="auto" w:line="240" w:before="0" w:after="0"/>
              <w:jc w:val="center"/>
              <w:rPr>
                <w:rFonts w:ascii="Calibri" w:hAnsi="Calibri" w:eastAsia="Calibri" w:cs="" w:asciiTheme="minorHAnsi" w:cstheme="minorBidi" w:eastAsiaTheme="minorHAnsi" w:hAnsiTheme="minorHAnsi"/>
                <w:color w:val="auto"/>
                <w:kern w:val="0"/>
                <w:sz w:val="22"/>
                <w:szCs w:val="22"/>
                <w:lang w:val="en-US" w:eastAsia="en-US" w:bidi="ar-SA"/>
              </w:rPr>
            </w:pPr>
            <w:ins w:id="83" w:author="Unknown Author" w:date="2021-11-15T10:02:00Z">
              <w:r>
                <w:rPr>
                  <w:rFonts w:eastAsia="Calibri" w:cs="" w:cstheme="minorBidi" w:eastAsiaTheme="minorHAnsi"/>
                  <w:color w:val="auto"/>
                  <w:kern w:val="0"/>
                  <w:sz w:val="22"/>
                  <w:szCs w:val="22"/>
                  <w:lang w:val="en-US" w:eastAsia="en-US" w:bidi="ar-SA"/>
                </w:rPr>
                <w:t>Employee training</w:t>
              </w:r>
            </w:ins>
          </w:p>
        </w:tc>
        <w:tc>
          <w:tcPr>
            <w:tcW w:w="2403" w:type="dxa"/>
            <w:tcBorders>
              <w:top w:val="nil"/>
            </w:tcBorders>
            <w:shd w:fill="auto" w:val="clear"/>
          </w:tcPr>
          <w:p>
            <w:pPr>
              <w:pStyle w:val="Normal"/>
              <w:spacing w:lineRule="auto" w:line="240" w:before="0" w:after="0"/>
              <w:rPr/>
            </w:pPr>
            <w:ins w:id="84" w:author="Unknown Author" w:date="2021-11-15T10:02:00Z">
              <w:r>
                <w:rPr/>
                <w:t>System must be completed.</w:t>
              </w:r>
            </w:ins>
          </w:p>
        </w:tc>
        <w:tc>
          <w:tcPr>
            <w:tcW w:w="2764" w:type="dxa"/>
            <w:tcBorders>
              <w:top w:val="nil"/>
            </w:tcBorders>
            <w:shd w:fill="auto" w:val="clear"/>
          </w:tcPr>
          <w:p>
            <w:pPr>
              <w:pStyle w:val="Normal"/>
              <w:spacing w:lineRule="auto" w:line="240" w:before="0" w:after="0"/>
              <w:rPr/>
            </w:pPr>
            <w:ins w:id="85" w:author="Unknown Author" w:date="2021-11-15T10:02:00Z">
              <w:r>
                <w:rPr/>
                <w:t>Strict. If constraints and dependencies not met, then postpone Transition phase</w:t>
              </w:r>
            </w:ins>
            <w:ins w:id="86" w:author="Unknown Author" w:date="2021-11-15T10:03:00Z">
              <w:r>
                <w:rPr/>
                <w:t xml:space="preserve"> and continue Construction.</w:t>
              </w:r>
            </w:ins>
          </w:p>
        </w:tc>
      </w:tr>
    </w:tbl>
    <w:p>
      <w:pPr>
        <w:pStyle w:val="NormalL2"/>
        <w:rPr/>
      </w:pPr>
      <w:r>
        <w:rPr/>
      </w:r>
    </w:p>
    <w:p>
      <w:pPr>
        <w:pStyle w:val="Heading1"/>
        <w:numPr>
          <w:ilvl w:val="0"/>
          <w:numId w:val="3"/>
        </w:numPr>
        <w:rPr/>
      </w:pPr>
      <w:bookmarkStart w:id="61" w:name="__RefHeading___Toc818_521584344"/>
      <w:bookmarkStart w:id="62" w:name="_Toc50380114"/>
      <w:bookmarkEnd w:id="61"/>
      <w:r>
        <w:rPr/>
        <w:t>Assumptions and Dependencies</w:t>
      </w:r>
      <w:bookmarkEnd w:id="62"/>
    </w:p>
    <w:p>
      <w:pPr>
        <w:pStyle w:val="NormalL1"/>
        <w:widowControl/>
        <w:numPr>
          <w:ilvl w:val="0"/>
          <w:numId w:val="0"/>
        </w:numPr>
        <w:overflowPunct w:val="true"/>
        <w:bidi w:val="0"/>
        <w:spacing w:lineRule="auto" w:line="259" w:before="0" w:after="160"/>
        <w:ind w:left="449" w:right="0" w:hanging="0"/>
        <w:jc w:val="left"/>
        <w:rPr/>
      </w:pPr>
      <w:r>
        <w:rPr>
          <w:rFonts w:eastAsia="Calibri" w:cs="" w:cstheme="minorBidi" w:eastAsiaTheme="minorHAnsi"/>
          <w:color w:val="auto"/>
          <w:kern w:val="0"/>
          <w:sz w:val="22"/>
          <w:szCs w:val="22"/>
          <w:lang w:val="en-US" w:eastAsia="en-US" w:bidi="ar-SA"/>
        </w:rPr>
        <w:t>The system is dependent on e-commerce transaction capabilities. It is also assumes that infrastructure will be in place on which to run the system, be it a in-house network of servers or a paid cloud service managed by a third party.</w:t>
      </w:r>
    </w:p>
    <w:p>
      <w:pPr>
        <w:pStyle w:val="Heading1"/>
        <w:numPr>
          <w:ilvl w:val="0"/>
          <w:numId w:val="3"/>
        </w:numPr>
        <w:rPr/>
      </w:pPr>
      <w:bookmarkStart w:id="63" w:name="__RefHeading___Toc820_521584344"/>
      <w:bookmarkStart w:id="64" w:name="_Toc50380115"/>
      <w:bookmarkEnd w:id="63"/>
      <w:r>
        <w:rPr/>
        <w:t>Go / No-Go Decision</w:t>
      </w:r>
      <w:bookmarkEnd w:id="64"/>
    </w:p>
    <w:p>
      <w:pPr>
        <w:pStyle w:val="NormalL1"/>
        <w:widowControl/>
        <w:numPr>
          <w:ilvl w:val="0"/>
          <w:numId w:val="0"/>
        </w:numPr>
        <w:overflowPunct w:val="true"/>
        <w:bidi w:val="0"/>
        <w:spacing w:lineRule="auto" w:line="259" w:before="0" w:after="160"/>
        <w:ind w:left="449" w:right="0" w:hanging="0"/>
        <w:jc w:val="left"/>
        <w:rPr/>
      </w:pPr>
      <w:ins w:id="87" w:author="Unknown Author" w:date="2021-11-15T09:53:34Z">
        <w:r>
          <w:rPr>
            <w:b/>
            <w:bCs/>
          </w:rPr>
          <w:t xml:space="preserve">GO - </w:t>
        </w:r>
      </w:ins>
      <w:r>
        <w:rPr/>
        <w:t>The Hotel Reservation System is a good idea and is worth investing in</w:t>
      </w:r>
      <w:ins w:id="88" w:author="Unknown Author" w:date="2021-11-15T09:54:01Z">
        <w:r>
          <w:rPr/>
          <w:t>, as the potential opportunities far outweight the risks</w:t>
        </w:r>
      </w:ins>
      <w:r>
        <w:rPr/>
        <w:t>. With the given available resources and schedule, we should be able to get a minimum viable product produced in a hasty manner to a point that the system will begin aiding hotel operations become more efficient and reduce operational risk. The system should also be able to allow hotels to provide a public-facing guest reservation system in time to produce an increase in revenue that will well make up for investment.</w:t>
      </w:r>
      <w:ins w:id="89" w:author="Unknown Author" w:date="2021-11-15T09:54:16Z">
        <w:r>
          <w:rPr/>
          <w:t xml:space="preserve"> Thus, the opportunities provided by the potential increase in revenue should outweight the risks of production.</w:t>
        </w:r>
      </w:ins>
    </w:p>
    <w:sectPr>
      <w:headerReference w:type="default" r:id="rId10"/>
      <w:headerReference w:type="first" r:id="rId11"/>
      <w:footerReference w:type="default" r:id="rId12"/>
      <w:footerReference w:type="first" r:id="rId13"/>
      <w:type w:val="nextPage"/>
      <w:pgSz w:w="12240" w:h="15840"/>
      <w:pgMar w:left="720" w:right="720" w:header="360" w:top="643" w:footer="360" w:bottom="740" w:gutter="0"/>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nil"/>
      </w:pBdr>
      <w:spacing w:before="12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ckThinMediumGap" w:sz="4" w:space="1" w:color="000000"/>
      </w:pBdr>
      <w:spacing w:before="120" w:after="0"/>
      <w:rPr/>
    </w:pPr>
    <w:r>
      <w:rPr/>
      <w:fldChar w:fldCharType="begin"/>
    </w:r>
    <w:r>
      <w:rPr/>
      <w:instrText> REF ProjectName1 \h </w:instrText>
    </w:r>
    <w:r>
      <w:rPr/>
      <w:fldChar w:fldCharType="separate"/>
    </w:r>
    <w:r>
      <w:rPr/>
      <w:t>Hotel Reservation</w:t>
    </w:r>
    <w:r>
      <w:rPr/>
      <w:fldChar w:fldCharType="end"/>
    </w:r>
    <w:r>
      <w:rPr/>
      <w:tab/>
      <w:tab/>
      <w:t xml:space="preserve">Page </w:t>
    </w:r>
    <w:r>
      <w:rPr/>
      <w:fldChar w:fldCharType="begin"/>
    </w:r>
    <w:r>
      <w:rPr/>
      <w:instrText> PAGE </w:instrText>
    </w:r>
    <w:r>
      <w:rPr/>
      <w:fldChar w:fldCharType="separate"/>
    </w:r>
    <w:r>
      <w:rPr/>
      <w:t>7</w:t>
    </w:r>
    <w:r>
      <w:rPr/>
      <w:fldChar w:fldCharType="end"/>
    </w:r>
    <w:r>
      <w:rPr/>
      <w:t xml:space="preserve"> of </w:t>
    </w:r>
    <w:r>
      <w:fldChar w:fldCharType="begin"/>
    </w:r>
    <w:r>
      <w:rPr/>
      <w:instrText>SECTIONPAGES  \* roman  \* MERGEFORMAT</w:instrText>
    </w:r>
    <w:r>
      <w:rPr/>
      <w:fldChar w:fldCharType="separate"/>
    </w:r>
    <w:bookmarkStart w:id="66" w:name="Bookmark"/>
    <w:r>
      <w:rPr/>
    </w:r>
    <w:r>
      <w:rPr/>
    </w:r>
    <w:r>
      <w:rPr/>
      <w:fldChar w:fldCharType="end"/>
    </w:r>
    <w:ins w:id="92" w:author="Unknown Author" w:date="2021-11-15T10:14:06Z">
      <w:bookmarkEnd w:id="66"/>
      <w:r>
        <w:rPr/>
        <w:t>7</w:t>
      </w:r>
    </w:ins>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ckThinMediumGap" w:sz="4" w:space="1" w:color="000000"/>
      </w:pBdr>
      <w:spacing w:before="120" w:after="0"/>
      <w:rPr/>
    </w:pPr>
    <w:r>
      <w:rPr/>
      <w:fldChar w:fldCharType="begin"/>
    </w:r>
    <w:r>
      <w:rPr/>
      <w:instrText> REF ProjectName1 \h </w:instrText>
    </w:r>
    <w:r>
      <w:rPr/>
      <w:fldChar w:fldCharType="separate"/>
    </w:r>
    <w:r>
      <w:rPr/>
      <w:t>Hotel Reservation</w:t>
    </w:r>
    <w:r>
      <w:rPr/>
      <w:fldChar w:fldCharType="end"/>
    </w:r>
    <w:r>
      <w:rPr/>
      <w:tab/>
      <w:tab/>
      <w:t xml:space="preserve">Page </w:t>
    </w:r>
    <w:r>
      <w:rPr/>
      <w:fldChar w:fldCharType="begin"/>
    </w:r>
    <w:r>
      <w:rPr/>
      <w:instrText> PAGE </w:instrText>
    </w:r>
    <w:r>
      <w:rPr/>
      <w:fldChar w:fldCharType="separate"/>
    </w:r>
    <w:r>
      <w:rPr/>
      <w:t>1</w:t>
    </w:r>
    <w:r>
      <w:rPr/>
      <w:fldChar w:fldCharType="end"/>
    </w:r>
    <w:r>
      <w:rPr/>
      <w:t xml:space="preserve"> of </w:t>
    </w:r>
    <w:r>
      <w:fldChar w:fldCharType="begin"/>
    </w:r>
    <w:r>
      <w:rPr/>
      <w:instrText>SECTIONPAGES  \* roman  \* MERGEFORMAT</w:instrText>
    </w:r>
    <w:r>
      <w:rPr/>
      <w:fldChar w:fldCharType="separate"/>
    </w:r>
    <w:bookmarkStart w:id="67" w:name="Bookmark2"/>
    <w:r>
      <w:rPr/>
    </w:r>
    <w:r>
      <w:rPr/>
    </w:r>
    <w:r>
      <w:rPr/>
      <w:fldChar w:fldCharType="end"/>
    </w:r>
    <w:ins w:id="93" w:author="Unknown Author" w:date="2021-11-15T10:14:17Z">
      <w:bookmarkEnd w:id="67"/>
      <w:r>
        <w:rPr/>
        <w:t>7</w:t>
      </w:r>
    </w:ins>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nil"/>
      </w:pBdr>
      <w:spacing w:before="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MediumGap" w:sz="4" w:space="1" w:color="000000"/>
      </w:pBdr>
      <w:tabs>
        <w:tab w:val="center" w:pos="5400" w:leader="none"/>
        <w:tab w:val="right" w:pos="10800" w:leader="none"/>
      </w:tabs>
      <w:spacing w:lineRule="auto" w:line="240" w:before="0" w:after="120"/>
      <w:rPr/>
    </w:pPr>
    <w:r>
      <w:rPr/>
      <w:fldChar w:fldCharType="begin"/>
    </w:r>
    <w:r>
      <w:rPr/>
      <w:instrText> REF DocumentTitle \h </w:instrText>
    </w:r>
    <w:r>
      <w:rPr/>
      <w:fldChar w:fldCharType="separate"/>
    </w:r>
    <w:r>
      <w:rPr/>
      <w:t xml:space="preserve">Vision and Business Case </w:t>
    </w:r>
    <w:r>
      <w:rPr/>
      <w:fldChar w:fldCharType="end"/>
    </w:r>
    <w:r>
      <w:rPr/>
      <w:tab/>
      <w:tab/>
      <w:t xml:space="preserve">Last Modified:  </w:t>
    </w:r>
    <w:ins w:id="90" w:author="Unknown Author" w:date="2021-11-13T15:38:51Z">
      <w:r>
        <w:rPr>
          <w:rFonts w:eastAsia="Calibri" w:cs="" w:cstheme="minorBidi" w:eastAsiaTheme="minorHAnsi"/>
          <w:color w:val="auto"/>
          <w:kern w:val="0"/>
          <w:sz w:val="18"/>
          <w:szCs w:val="18"/>
          <w:lang w:val="en-US" w:eastAsia="en-US" w:bidi="ar-SA"/>
        </w:rPr>
        <w:t>Monday, November 15, 2021</w:t>
      </w:r>
    </w:ins>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MediumGap" w:sz="4" w:space="1" w:color="000000"/>
      </w:pBdr>
      <w:tabs>
        <w:tab w:val="center" w:pos="5400" w:leader="none"/>
        <w:tab w:val="right" w:pos="10800" w:leader="none"/>
      </w:tabs>
      <w:spacing w:lineRule="auto" w:line="240" w:before="0" w:after="120"/>
      <w:rPr/>
    </w:pPr>
    <w:r>
      <w:rPr/>
      <w:fldChar w:fldCharType="begin"/>
    </w:r>
    <w:r>
      <w:rPr/>
      <w:instrText> REF DocumentTitle \h </w:instrText>
    </w:r>
    <w:r>
      <w:rPr/>
      <w:fldChar w:fldCharType="separate"/>
    </w:r>
    <w:r>
      <w:rPr/>
      <w:t xml:space="preserve">Vision and Business Case </w:t>
    </w:r>
    <w:r>
      <w:rPr/>
      <w:fldChar w:fldCharType="end"/>
    </w:r>
    <w:r>
      <w:rPr/>
      <w:tab/>
      <w:tab/>
      <w:t xml:space="preserve">Last Modified:  </w:t>
    </w:r>
    <w:ins w:id="91" w:author="Unknown Author" w:date="2021-11-13T15:38:42Z">
      <w:bookmarkStart w:id="65" w:name="__DdeLink__733_1551230419"/>
      <w:r>
        <w:rPr>
          <w:rFonts w:eastAsia="Calibri" w:cs="" w:cstheme="minorBidi" w:eastAsiaTheme="minorHAnsi"/>
          <w:color w:val="auto"/>
          <w:kern w:val="0"/>
          <w:sz w:val="18"/>
          <w:szCs w:val="18"/>
          <w:lang w:val="en-US" w:eastAsia="en-US" w:bidi="ar-SA"/>
        </w:rPr>
        <w:t>Monday, November 15, 2021</w:t>
      </w:r>
    </w:ins>
    <w:bookmarkEnd w:id="65"/>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tabs>
          <w:tab w:val="num" w:pos="809"/>
        </w:tabs>
        <w:ind w:left="809" w:hanging="360"/>
      </w:pPr>
      <w:rPr>
        <w:rFonts w:ascii="Symbol" w:hAnsi="Symbol" w:cs="Symbol" w:hint="default"/>
        <w:rFonts w:cs="OpenSymbol"/>
      </w:rPr>
    </w:lvl>
    <w:lvl w:ilvl="1">
      <w:start w:val="1"/>
      <w:numFmt w:val="bullet"/>
      <w:lvlText w:val="◦"/>
      <w:lvlJc w:val="left"/>
      <w:pPr>
        <w:tabs>
          <w:tab w:val="num" w:pos="1169"/>
        </w:tabs>
        <w:ind w:left="1169" w:hanging="360"/>
      </w:pPr>
      <w:rPr>
        <w:rFonts w:ascii="OpenSymbol" w:hAnsi="OpenSymbol" w:cs="OpenSymbol" w:hint="default"/>
        <w:rFonts w:cs="OpenSymbol"/>
      </w:rPr>
    </w:lvl>
    <w:lvl w:ilvl="2">
      <w:start w:val="1"/>
      <w:numFmt w:val="bullet"/>
      <w:lvlText w:val="▪"/>
      <w:lvlJc w:val="left"/>
      <w:pPr>
        <w:tabs>
          <w:tab w:val="num" w:pos="1529"/>
        </w:tabs>
        <w:ind w:left="1529" w:hanging="360"/>
      </w:pPr>
      <w:rPr>
        <w:rFonts w:ascii="OpenSymbol" w:hAnsi="OpenSymbol" w:cs="OpenSymbol" w:hint="default"/>
        <w:rFonts w:cs="OpenSymbol"/>
      </w:rPr>
    </w:lvl>
    <w:lvl w:ilvl="3">
      <w:start w:val="1"/>
      <w:numFmt w:val="bullet"/>
      <w:lvlText w:val=""/>
      <w:lvlJc w:val="left"/>
      <w:pPr>
        <w:tabs>
          <w:tab w:val="num" w:pos="1889"/>
        </w:tabs>
        <w:ind w:left="1889" w:hanging="360"/>
      </w:pPr>
      <w:rPr>
        <w:rFonts w:ascii="Symbol" w:hAnsi="Symbol" w:cs="Symbol" w:hint="default"/>
        <w:rFonts w:cs="OpenSymbol"/>
      </w:rPr>
    </w:lvl>
    <w:lvl w:ilvl="4">
      <w:start w:val="1"/>
      <w:numFmt w:val="bullet"/>
      <w:lvlText w:val="◦"/>
      <w:lvlJc w:val="left"/>
      <w:pPr>
        <w:tabs>
          <w:tab w:val="num" w:pos="2249"/>
        </w:tabs>
        <w:ind w:left="2249" w:hanging="360"/>
      </w:pPr>
      <w:rPr>
        <w:rFonts w:ascii="OpenSymbol" w:hAnsi="OpenSymbol" w:cs="OpenSymbol" w:hint="default"/>
        <w:rFonts w:cs="OpenSymbol"/>
      </w:rPr>
    </w:lvl>
    <w:lvl w:ilvl="5">
      <w:start w:val="1"/>
      <w:numFmt w:val="bullet"/>
      <w:lvlText w:val="▪"/>
      <w:lvlJc w:val="left"/>
      <w:pPr>
        <w:tabs>
          <w:tab w:val="num" w:pos="2609"/>
        </w:tabs>
        <w:ind w:left="2609" w:hanging="360"/>
      </w:pPr>
      <w:rPr>
        <w:rFonts w:ascii="OpenSymbol" w:hAnsi="OpenSymbol" w:cs="OpenSymbol" w:hint="default"/>
        <w:rFonts w:cs="OpenSymbol"/>
      </w:rPr>
    </w:lvl>
    <w:lvl w:ilvl="6">
      <w:start w:val="1"/>
      <w:numFmt w:val="bullet"/>
      <w:lvlText w:val=""/>
      <w:lvlJc w:val="left"/>
      <w:pPr>
        <w:tabs>
          <w:tab w:val="num" w:pos="2969"/>
        </w:tabs>
        <w:ind w:left="2969" w:hanging="360"/>
      </w:pPr>
      <w:rPr>
        <w:rFonts w:ascii="Symbol" w:hAnsi="Symbol" w:cs="Symbol" w:hint="default"/>
        <w:rFonts w:cs="OpenSymbol"/>
      </w:rPr>
    </w:lvl>
    <w:lvl w:ilvl="7">
      <w:start w:val="1"/>
      <w:numFmt w:val="bullet"/>
      <w:lvlText w:val="◦"/>
      <w:lvlJc w:val="left"/>
      <w:pPr>
        <w:tabs>
          <w:tab w:val="num" w:pos="3329"/>
        </w:tabs>
        <w:ind w:left="3329" w:hanging="360"/>
      </w:pPr>
      <w:rPr>
        <w:rFonts w:ascii="OpenSymbol" w:hAnsi="OpenSymbol" w:cs="OpenSymbol" w:hint="default"/>
        <w:rFonts w:cs="OpenSymbol"/>
      </w:rPr>
    </w:lvl>
    <w:lvl w:ilvl="8">
      <w:start w:val="1"/>
      <w:numFmt w:val="bullet"/>
      <w:lvlText w:val="▪"/>
      <w:lvlJc w:val="left"/>
      <w:pPr>
        <w:tabs>
          <w:tab w:val="num" w:pos="3689"/>
        </w:tabs>
        <w:ind w:left="3689"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trackRevisions/>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73986"/>
    <w:pPr>
      <w:widowControl/>
      <w:overflowPunct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L1"/>
    <w:link w:val="Heading1Char"/>
    <w:uiPriority w:val="9"/>
    <w:qFormat/>
    <w:rsid w:val="00cc17b0"/>
    <w:pPr>
      <w:keepNext w:val="true"/>
      <w:keepLines/>
      <w:numPr>
        <w:ilvl w:val="0"/>
        <w:numId w:val="1"/>
      </w:numPr>
      <w:spacing w:before="36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L2"/>
    <w:link w:val="Heading2Char"/>
    <w:uiPriority w:val="9"/>
    <w:unhideWhenUsed/>
    <w:qFormat/>
    <w:rsid w:val="00bf31cf"/>
    <w:pPr>
      <w:keepNext w:val="true"/>
      <w:keepLines/>
      <w:numPr>
        <w:ilvl w:val="1"/>
        <w:numId w:val="1"/>
      </w:numPr>
      <w:spacing w:before="40" w:after="0"/>
      <w:ind w:left="720" w:hanging="72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L2"/>
    <w:link w:val="Heading3Char"/>
    <w:uiPriority w:val="9"/>
    <w:unhideWhenUsed/>
    <w:qFormat/>
    <w:rsid w:val="00921f78"/>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L2"/>
    <w:link w:val="Heading4Char"/>
    <w:uiPriority w:val="9"/>
    <w:unhideWhenUsed/>
    <w:qFormat/>
    <w:rsid w:val="00921f78"/>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921f78"/>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921f78"/>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921f78"/>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921f78"/>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921f78"/>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unhideWhenUsed/>
    <w:qFormat/>
    <w:rPr/>
  </w:style>
  <w:style w:type="character" w:styleId="TitleChar" w:customStyle="1">
    <w:name w:val="Title Char"/>
    <w:basedOn w:val="DefaultParagraphFont"/>
    <w:link w:val="Title"/>
    <w:uiPriority w:val="10"/>
    <w:qFormat/>
    <w:rsid w:val="00e664c8"/>
    <w:rPr>
      <w:rFonts w:ascii="Calibri Light" w:hAnsi="Calibri Light" w:eastAsia="" w:c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rsid w:val="00c237fa"/>
    <w:rPr>
      <w:sz w:val="18"/>
      <w:szCs w:val="18"/>
    </w:rPr>
  </w:style>
  <w:style w:type="character" w:styleId="FooterChar" w:customStyle="1">
    <w:name w:val="Footer Char"/>
    <w:basedOn w:val="DefaultParagraphFont"/>
    <w:link w:val="Footer"/>
    <w:uiPriority w:val="99"/>
    <w:qFormat/>
    <w:rsid w:val="00e11f13"/>
    <w:rPr>
      <w:sz w:val="18"/>
      <w:szCs w:val="18"/>
    </w:rPr>
  </w:style>
  <w:style w:type="character" w:styleId="InternetLink">
    <w:name w:val="Internet Link"/>
    <w:basedOn w:val="DefaultParagraphFont"/>
    <w:uiPriority w:val="99"/>
    <w:unhideWhenUsed/>
    <w:rsid w:val="00575aad"/>
    <w:rPr>
      <w:color w:val="0563C1" w:themeColor="hyperlink"/>
      <w:u w:val="single"/>
    </w:rPr>
  </w:style>
  <w:style w:type="character" w:styleId="UnresolvedMention">
    <w:name w:val="Unresolved Mention"/>
    <w:basedOn w:val="DefaultParagraphFont"/>
    <w:uiPriority w:val="99"/>
    <w:semiHidden/>
    <w:unhideWhenUsed/>
    <w:qFormat/>
    <w:rsid w:val="00575aad"/>
    <w:rPr>
      <w:color w:val="605E5C"/>
      <w:shd w:fill="E1DFDD" w:val="clear"/>
    </w:rPr>
  </w:style>
  <w:style w:type="character" w:styleId="Heading2Char" w:customStyle="1">
    <w:name w:val="Heading 2 Char"/>
    <w:basedOn w:val="DefaultParagraphFont"/>
    <w:link w:val="Heading2"/>
    <w:uiPriority w:val="9"/>
    <w:qFormat/>
    <w:rsid w:val="00bf31cf"/>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cc17b0"/>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qFormat/>
    <w:rsid w:val="00921f78"/>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921f78"/>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921f78"/>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921f78"/>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921f78"/>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921f78"/>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921f78"/>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Annotationreference">
    <w:name w:val="annotation reference"/>
    <w:basedOn w:val="DefaultParagraphFont"/>
    <w:uiPriority w:val="99"/>
    <w:semiHidden/>
    <w:unhideWhenUsed/>
    <w:qFormat/>
    <w:rsid w:val="00ee7695"/>
    <w:rPr>
      <w:sz w:val="16"/>
      <w:szCs w:val="16"/>
    </w:rPr>
  </w:style>
  <w:style w:type="character" w:styleId="CommentTextChar" w:customStyle="1">
    <w:name w:val="Comment Text Char"/>
    <w:basedOn w:val="DefaultParagraphFont"/>
    <w:link w:val="CommentText"/>
    <w:uiPriority w:val="99"/>
    <w:qFormat/>
    <w:rsid w:val="00ee7695"/>
    <w:rPr>
      <w:sz w:val="20"/>
      <w:szCs w:val="20"/>
    </w:rPr>
  </w:style>
  <w:style w:type="character" w:styleId="CommentSubjectChar" w:customStyle="1">
    <w:name w:val="Comment Subject Char"/>
    <w:basedOn w:val="CommentTextChar"/>
    <w:link w:val="CommentSubject"/>
    <w:uiPriority w:val="99"/>
    <w:semiHidden/>
    <w:qFormat/>
    <w:rsid w:val="00ee7695"/>
    <w:rPr>
      <w:b/>
      <w:bCs/>
      <w:sz w:val="20"/>
      <w:szCs w:val="20"/>
    </w:rPr>
  </w:style>
  <w:style w:type="character" w:styleId="BalloonTextChar" w:customStyle="1">
    <w:name w:val="Balloon Text Char"/>
    <w:basedOn w:val="DefaultParagraphFont"/>
    <w:link w:val="BalloonText"/>
    <w:uiPriority w:val="99"/>
    <w:semiHidden/>
    <w:qFormat/>
    <w:rsid w:val="00ee7695"/>
    <w:rPr>
      <w:rFonts w:ascii="Segoe UI" w:hAnsi="Segoe UI" w:cs="Segoe UI"/>
      <w:sz w:val="18"/>
      <w:szCs w:val="18"/>
    </w:rPr>
  </w:style>
  <w:style w:type="character" w:styleId="NormalL1Char" w:customStyle="1">
    <w:name w:val="Normal L1 Char"/>
    <w:basedOn w:val="DefaultParagraphFont"/>
    <w:link w:val="NormalL1"/>
    <w:qFormat/>
    <w:rsid w:val="007a3348"/>
    <w:rPr/>
  </w:style>
  <w:style w:type="character" w:styleId="NormalL2Char" w:customStyle="1">
    <w:name w:val="Normal L2 Char"/>
    <w:basedOn w:val="DefaultParagraphFont"/>
    <w:link w:val="NormalL2"/>
    <w:qFormat/>
    <w:rsid w:val="00bf31cf"/>
    <w:rPr/>
  </w:style>
  <w:style w:type="character" w:styleId="IndexLink">
    <w:name w:val="Index Link"/>
    <w:qFormat/>
    <w:rPr/>
  </w:style>
  <w:style w:type="character" w:styleId="FootnoteCharacters">
    <w:name w:val="Footnote Characters"/>
    <w:qFormat/>
    <w:rPr/>
  </w:style>
  <w:style w:type="character" w:styleId="EndnoteCharacters">
    <w:name w:val="Endnote Characters"/>
    <w:qFormat/>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e664c8"/>
    <w:pPr>
      <w:spacing w:lineRule="auto" w:line="240" w:before="0" w:after="0"/>
      <w:contextualSpacing/>
      <w:jc w:val="center"/>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c237fa"/>
    <w:pPr>
      <w:pBdr>
        <w:bottom w:val="thickThinMediumGap" w:sz="4" w:space="1" w:color="000000"/>
      </w:pBdr>
      <w:tabs>
        <w:tab w:val="clear" w:pos="709"/>
        <w:tab w:val="center" w:pos="5400" w:leader="none"/>
        <w:tab w:val="right" w:pos="10800" w:leader="none"/>
      </w:tabs>
      <w:spacing w:lineRule="auto" w:line="240" w:before="0" w:after="120"/>
    </w:pPr>
    <w:rPr>
      <w:sz w:val="18"/>
      <w:szCs w:val="18"/>
    </w:rPr>
  </w:style>
  <w:style w:type="paragraph" w:styleId="Footer">
    <w:name w:val="Footer"/>
    <w:basedOn w:val="Header"/>
    <w:link w:val="FooterChar"/>
    <w:uiPriority w:val="99"/>
    <w:unhideWhenUsed/>
    <w:rsid w:val="00e11f13"/>
    <w:pPr>
      <w:pBdr>
        <w:top w:val="thickThinMediumGap" w:sz="8" w:space="1" w:color="000000"/>
        <w:bottom w:val="nil"/>
      </w:pBdr>
      <w:spacing w:before="120" w:after="0"/>
    </w:pPr>
    <w:rPr/>
  </w:style>
  <w:style w:type="paragraph" w:styleId="ListParagraph">
    <w:name w:val="List Paragraph"/>
    <w:basedOn w:val="Normal"/>
    <w:uiPriority w:val="34"/>
    <w:qFormat/>
    <w:rsid w:val="00760a8e"/>
    <w:pPr>
      <w:spacing w:lineRule="auto" w:line="240" w:before="0" w:after="240"/>
      <w:ind w:left="720" w:hanging="0"/>
      <w:contextualSpacing/>
      <w:jc w:val="both"/>
    </w:pPr>
    <w:rPr>
      <w:rFonts w:ascii="Calibri" w:hAnsi="Calibri" w:eastAsia="Garamond" w:cs="Calibri"/>
      <w:lang w:val="en"/>
    </w:rPr>
  </w:style>
  <w:style w:type="paragraph" w:styleId="TOCHeading">
    <w:name w:val="TOC Heading"/>
    <w:basedOn w:val="Heading1"/>
    <w:next w:val="Normal"/>
    <w:uiPriority w:val="39"/>
    <w:unhideWhenUsed/>
    <w:qFormat/>
    <w:rsid w:val="00c20764"/>
    <w:pPr>
      <w:numPr>
        <w:ilvl w:val="0"/>
        <w:numId w:val="0"/>
      </w:numPr>
    </w:pPr>
    <w:rPr/>
  </w:style>
  <w:style w:type="paragraph" w:styleId="Contents1">
    <w:name w:val="TOC 1"/>
    <w:basedOn w:val="Normal"/>
    <w:next w:val="Normal"/>
    <w:uiPriority w:val="39"/>
    <w:unhideWhenUsed/>
    <w:rsid w:val="008437a3"/>
    <w:pPr>
      <w:tabs>
        <w:tab w:val="clear" w:pos="709"/>
        <w:tab w:val="left" w:pos="540" w:leader="none"/>
        <w:tab w:val="right" w:pos="10790" w:leader="dot"/>
      </w:tabs>
      <w:spacing w:before="360" w:after="100"/>
    </w:pPr>
    <w:rPr>
      <w:sz w:val="28"/>
    </w:rPr>
  </w:style>
  <w:style w:type="paragraph" w:styleId="Contents2">
    <w:name w:val="TOC 2"/>
    <w:basedOn w:val="Normal"/>
    <w:next w:val="Normal"/>
    <w:uiPriority w:val="39"/>
    <w:unhideWhenUsed/>
    <w:rsid w:val="009735f5"/>
    <w:pPr>
      <w:tabs>
        <w:tab w:val="clear" w:pos="709"/>
        <w:tab w:val="left" w:pos="1080" w:leader="none"/>
        <w:tab w:val="right" w:pos="10790" w:leader="dot"/>
      </w:tabs>
      <w:spacing w:before="0" w:after="100"/>
      <w:ind w:left="540" w:hanging="0"/>
    </w:pPr>
    <w:rPr/>
  </w:style>
  <w:style w:type="paragraph" w:styleId="Annotationtext">
    <w:name w:val="annotation text"/>
    <w:basedOn w:val="Normal"/>
    <w:link w:val="CommentTextChar"/>
    <w:uiPriority w:val="99"/>
    <w:unhideWhenUsed/>
    <w:qFormat/>
    <w:rsid w:val="00ee7695"/>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ee7695"/>
    <w:pPr/>
    <w:rPr>
      <w:b/>
      <w:bCs/>
    </w:rPr>
  </w:style>
  <w:style w:type="paragraph" w:styleId="BalloonText">
    <w:name w:val="Balloon Text"/>
    <w:basedOn w:val="Normal"/>
    <w:link w:val="BalloonTextChar"/>
    <w:uiPriority w:val="99"/>
    <w:semiHidden/>
    <w:unhideWhenUsed/>
    <w:qFormat/>
    <w:rsid w:val="00ee7695"/>
    <w:pPr>
      <w:spacing w:lineRule="auto" w:line="240" w:before="0" w:after="0"/>
    </w:pPr>
    <w:rPr>
      <w:rFonts w:ascii="Segoe UI" w:hAnsi="Segoe UI" w:cs="Segoe UI"/>
      <w:sz w:val="18"/>
      <w:szCs w:val="18"/>
    </w:rPr>
  </w:style>
  <w:style w:type="paragraph" w:styleId="Contents3">
    <w:name w:val="TOC 3"/>
    <w:basedOn w:val="Normal"/>
    <w:next w:val="Normal"/>
    <w:uiPriority w:val="39"/>
    <w:unhideWhenUsed/>
    <w:rsid w:val="00f2135d"/>
    <w:pPr>
      <w:tabs>
        <w:tab w:val="clear" w:pos="709"/>
        <w:tab w:val="left" w:pos="1620" w:leader="none"/>
        <w:tab w:val="right" w:pos="10790" w:leader="dot"/>
      </w:tabs>
      <w:spacing w:before="0" w:after="100"/>
      <w:ind w:left="1080" w:hanging="0"/>
    </w:pPr>
    <w:rPr/>
  </w:style>
  <w:style w:type="paragraph" w:styleId="Contents4">
    <w:name w:val="TOC 4"/>
    <w:basedOn w:val="Normal"/>
    <w:next w:val="Normal"/>
    <w:uiPriority w:val="39"/>
    <w:unhideWhenUsed/>
    <w:rsid w:val="00f2135d"/>
    <w:pPr>
      <w:tabs>
        <w:tab w:val="clear" w:pos="709"/>
        <w:tab w:val="left" w:pos="2160" w:leader="none"/>
        <w:tab w:val="right" w:pos="10790" w:leader="dot"/>
      </w:tabs>
      <w:spacing w:before="0" w:after="100"/>
      <w:ind w:left="1620" w:hanging="0"/>
    </w:pPr>
    <w:rPr/>
  </w:style>
  <w:style w:type="paragraph" w:styleId="NormalL1" w:customStyle="1">
    <w:name w:val="Normal L1"/>
    <w:basedOn w:val="Normal"/>
    <w:link w:val="NormalL1Char"/>
    <w:qFormat/>
    <w:rsid w:val="007a3348"/>
    <w:pPr>
      <w:ind w:left="432" w:hanging="0"/>
    </w:pPr>
    <w:rPr/>
  </w:style>
  <w:style w:type="paragraph" w:styleId="NormalL2" w:customStyle="1">
    <w:name w:val="Normal L2"/>
    <w:basedOn w:val="Normal"/>
    <w:link w:val="NormalL2Char"/>
    <w:qFormat/>
    <w:rsid w:val="00bf31cf"/>
    <w:pPr>
      <w:ind w:left="720"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TOAHeading">
    <w:name w:val="TOA Heading"/>
    <w:basedOn w:val="Heading"/>
    <w:qFormat/>
    <w:pPr>
      <w:suppressLineNumbers/>
      <w:ind w:left="0" w:hanging="0"/>
    </w:pPr>
    <w:rPr>
      <w:b/>
      <w:bCs/>
      <w:sz w:val="32"/>
      <w:szCs w:val="32"/>
    </w:rPr>
  </w:style>
  <w:style w:type="paragraph" w:styleId="ContentsHeading">
    <w:name w:val="TOA Heading"/>
    <w:basedOn w:val="Heading"/>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c73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joshcibad@csu.fullerton.edu?subject=Regarding the HotelBuch System" TargetMode="External"/><Relationship Id="rId5" Type="http://schemas.openxmlformats.org/officeDocument/2006/relationships/hyperlink" Target="mailto:joshcibad@csu.fullerton.edu?subject=Regarding the HotelBuch System"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8047B-2912-447A-A2F7-5AE441625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Application>LibreOffice/6.3.2.2$Windows_X86_64 LibreOffice_project/98b30e735bda24bc04ab42594c85f7fd8be07b9c</Application>
  <Pages>9</Pages>
  <Words>2398</Words>
  <Characters>12841</Characters>
  <CharactersWithSpaces>15016</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2020-09-04T22:31:00Z</dcterms:created>
  <dc:creator>Thomas Bettens</dc:creator>
  <dc:description/>
  <dc:language>en-US</dc:language>
  <cp:lastModifiedBy/>
  <cp:lastPrinted>2020-09-05T18:52:00Z</cp:lastPrinted>
  <dcterms:modified xsi:type="dcterms:W3CDTF">2021-11-15T10:14:25Z</dcterms:modified>
  <cp:revision>184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