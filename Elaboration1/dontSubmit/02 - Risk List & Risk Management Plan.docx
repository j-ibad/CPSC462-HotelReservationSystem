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California State University Fullerton</w:t>
      </w:r>
    </w:p>
    <w:p>
      <w:pPr>
        <w:pStyle w:val="Title"/>
        <w:rPr/>
      </w:pPr>
      <w:r>
        <w:rPr/>
        <w:t>CPSC 462</w:t>
      </w:r>
    </w:p>
    <w:p>
      <w:pPr>
        <w:pStyle w:val="Title"/>
        <w:rPr/>
      </w:pPr>
      <w:r>
        <w:rPr/>
        <w:drawing>
          <wp:inline distT="0" distB="0" distL="0" distR="0">
            <wp:extent cx="1200150" cy="1200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Object Oriented Software Design</w:t>
      </w:r>
    </w:p>
    <w:p>
      <w:pPr>
        <w:pStyle w:val="Title"/>
        <w:rPr/>
      </w:pPr>
      <w:bookmarkStart w:id="0" w:name="DocumentTitle"/>
      <w:r>
        <w:rPr/>
        <w:t xml:space="preserve">Risk List &amp; Risk Management Plan </w:t>
      </w:r>
      <w:bookmarkEnd w:id="0"/>
    </w:p>
    <w:p>
      <w:pPr>
        <w:pStyle w:val="Title"/>
        <w:rPr/>
      </w:pPr>
      <w:r>
        <w:rPr/>
        <w:t>for the</w:t>
      </w:r>
    </w:p>
    <w:p>
      <w:pPr>
        <w:pStyle w:val="Title"/>
        <w:rPr/>
      </w:pPr>
      <w:r>
        <w:rPr/>
        <w:drawing>
          <wp:inline distT="0" distB="0" distL="0" distR="0">
            <wp:extent cx="2125980" cy="2286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Fonts w:ascii="Calibri Light" w:hAnsi="Calibri Light"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</w:pPr>
      <w:bookmarkStart w:id="1" w:name="ProjectName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Hotel Reservation</w:t>
      </w:r>
      <w:bookmarkEnd w:id="1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 xml:space="preserve"> </w:t>
      </w:r>
    </w:p>
    <w:p>
      <w:pPr>
        <w:pStyle w:val="Title"/>
        <w:rPr/>
      </w:pPr>
      <w:r>
        <w:rPr/>
        <w:t>System</w:t>
      </w:r>
    </w:p>
    <w:p>
      <w:pPr>
        <w:pStyle w:val="Title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0"/>
        <w:gridCol w:w="3600"/>
        <w:gridCol w:w="3600"/>
      </w:tblGrid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Josh Ibad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overflowPunct w:val="false"/>
              <w:bidi w:val="0"/>
              <w:spacing w:lineRule="auto" w:line="240" w:before="0" w:after="0"/>
              <w:ind w:left="180" w:right="0" w:hanging="0"/>
              <w:jc w:val="left"/>
              <w:rPr/>
            </w:pPr>
            <w:hyperlink r:id="rId4">
              <w:ins w:id="0" w:author="Unknown Author" w:date="2021-11-13T15:33:21Z">
                <w:r>
                  <w:rPr>
                    <w:rFonts w:eastAsia="Calibri" w:cs="" w:cstheme="minorBidi" w:eastAsiaTheme="minorHAnsi"/>
                    <w:color w:val="auto"/>
                    <w:kern w:val="0"/>
                    <w:sz w:val="22"/>
                    <w:szCs w:val="22"/>
                    <w:lang w:val="en-US" w:eastAsia="en-US" w:bidi="ar-SA"/>
                  </w:rPr>
                  <w:t>Chief Software Architecture</w:t>
                </w:r>
              </w:ins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>
                <w:rStyle w:val="InternetLink"/>
              </w:rPr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hyperlink r:id="rId5">
              <w:r>
                <w:rPr>
                  <w:rStyle w:val="InternetLink"/>
                </w:rPr>
                <w:t>joshcibad@csu.fullerton.edu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t xml:space="preserve">Revision History: 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08"/>
        <w:gridCol w:w="1869"/>
        <w:gridCol w:w="6395"/>
        <w:gridCol w:w="1627"/>
      </w:tblGrid>
      <w:tr>
        <w:trPr>
          <w:tblHeader w:val="true"/>
        </w:trPr>
        <w:tc>
          <w:tcPr>
            <w:tcW w:w="908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8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639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 of Changes</w:t>
            </w:r>
          </w:p>
        </w:tc>
        <w:tc>
          <w:tcPr>
            <w:tcW w:w="1627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2021-10-18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/>
              <w:t>Initial Release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Garamond" w:cs="Calibri"/>
                <w:lang w:val="en"/>
              </w:rPr>
            </w:pPr>
            <w:r>
              <w:rPr>
                <w:rFonts w:eastAsia="Garamond" w:cs="Calibri"/>
                <w:lang w:val="en"/>
              </w:rPr>
              <w:t>Josh Ibad</w:t>
            </w:r>
          </w:p>
        </w:tc>
      </w:tr>
      <w:tr>
        <w:trPr/>
        <w:tc>
          <w:tcPr>
            <w:tcW w:w="9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1" w:author="Unknown Author" w:date="2021-11-13T15:33:17Z">
              <w:r>
                <w:rPr/>
                <w:t>2.0</w:t>
              </w:r>
            </w:ins>
          </w:p>
        </w:tc>
        <w:tc>
          <w:tcPr>
            <w:tcW w:w="1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2" w:author="Unknown Author" w:date="2021-11-13T15:33:17Z">
              <w:r>
                <w:rPr/>
                <w:t>2021-11-15</w:t>
              </w:r>
            </w:ins>
          </w:p>
        </w:tc>
        <w:tc>
          <w:tcPr>
            <w:tcW w:w="6395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3" w:author="Unknown Author" w:date="2021-11-13T15:33:17Z">
              <w:r>
                <w:rPr/>
                <w:t>Changed role to Chief Software Architect</w:t>
              </w:r>
            </w:ins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4" w:author="Unknown Author" w:date="2021-11-15T09:32:05Z">
              <w:r>
                <w:rPr/>
                <w:t>In description, b</w:t>
              </w:r>
            </w:ins>
            <w:ins w:id="5" w:author="Unknown Author" w:date="2021-11-15T09:31:23Z">
              <w:r>
                <w:rPr/>
                <w:t>olded and separated If, then, result clauses into separate lines for ease of use and readability.</w:t>
              </w:r>
            </w:ins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7" w:author="Unknown Author" w:date="2021-11-15T09:34:34Z">
              <w:r>
                <w:rPr/>
                <w:t>In risk mitigation approach, all mitigation approaches changed from suggestions and possibilities to definitive statement of m</w:t>
              </w:r>
            </w:ins>
            <w:ins w:id="8" w:author="Unknown Author" w:date="2021-11-15T09:35:00Z">
              <w:r>
                <w:rPr/>
                <w:t xml:space="preserve">itigations that </w:t>
              </w:r>
            </w:ins>
            <w:ins w:id="9" w:author="Unknown Author" w:date="2021-11-15T09:35:00Z">
              <w:r>
                <w:rPr>
                  <w:b/>
                  <w:bCs/>
                </w:rPr>
                <w:t>will</w:t>
              </w:r>
            </w:ins>
            <w:ins w:id="10" w:author="Unknown Author" w:date="2021-11-15T09:35:00Z">
              <w:r>
                <w:rPr>
                  <w:b w:val="false"/>
                  <w:bCs w:val="false"/>
                </w:rPr>
                <w:t xml:space="preserve"> be performed.</w:t>
              </w:r>
            </w:ins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12" w:author="Unknown Author" w:date="2021-11-15T09:35:00Z">
              <w:r>
                <w:rPr>
                  <w:b w:val="false"/>
                  <w:bCs w:val="false"/>
                </w:rPr>
                <w:t>In risk mitigation approach for item 4 - Erroneous input, mitigation approach changed from UI design which is not a mitigation approach, into actions of administrator management and user training</w:t>
              </w:r>
            </w:ins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14" w:author="Unknown Author" w:date="2021-11-15T09:39:32Z">
              <w:r>
                <w:rPr>
                  <w:b w:val="false"/>
                  <w:bCs w:val="false"/>
                </w:rPr>
                <w:t xml:space="preserve">In metrics, a specific measure has been identified along with a specific </w:t>
              </w:r>
            </w:ins>
            <w:ins w:id="15" w:author="Unknown Author" w:date="2021-11-15T09:40:02Z">
              <w:r>
                <w:rPr>
                  <w:b w:val="false"/>
                  <w:bCs w:val="false"/>
                </w:rPr>
                <w:t>threshold.</w:t>
              </w:r>
            </w:ins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06" w:hanging="0"/>
              <w:contextualSpacing/>
              <w:rPr/>
            </w:pPr>
            <w:ins w:id="17" w:author="Unknown Author" w:date="2021-11-15T09:40:02Z">
              <w:r>
                <w:rPr>
                  <w:b w:val="false"/>
                  <w:bCs w:val="false"/>
                </w:rPr>
                <w:t>No new risks have been found in the current iteration. Risks will be further analyzed, reviewed, and refined in subsequent iterations.</w:t>
              </w:r>
            </w:ins>
          </w:p>
        </w:tc>
        <w:tc>
          <w:tcPr>
            <w:tcW w:w="1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18" w:author="Unknown Author" w:date="2021-11-13T15:33:17Z">
              <w:r>
                <w:rPr/>
                <w:t>Josh Ibad</w:t>
              </w:r>
            </w:ins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540"/>
              <w:tab w:val="clear" w:pos="10790"/>
              <w:tab w:val="right" w:pos="1080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\z \o "1-4" \u \h</w:instrText>
          </w:r>
          <w:r>
            <w:rPr>
              <w:rStyle w:val="IndexLink"/>
            </w:rPr>
            <w:fldChar w:fldCharType="separate"/>
          </w:r>
          <w:hyperlink w:anchor="__RefHeading___Toc256_2442197630">
            <w:r>
              <w:rPr>
                <w:webHidden/>
                <w:rStyle w:val="IndexLink"/>
              </w:rPr>
              <w:t>1 Risk Identification and Mitigation Plan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  <w:rPr/>
      </w:pPr>
      <w:bookmarkStart w:id="2" w:name="__RefHeading___Toc256_2442197630"/>
      <w:bookmarkStart w:id="3" w:name="_Toc50222915"/>
      <w:bookmarkEnd w:id="2"/>
      <w:r>
        <w:rPr/>
        <w:t>Risk Identification and Mitigation Plan</w:t>
      </w:r>
      <w:bookmarkEnd w:id="3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536"/>
        <w:gridCol w:w="1170"/>
        <w:gridCol w:w="3510"/>
        <w:gridCol w:w="899"/>
        <w:gridCol w:w="1080"/>
        <w:gridCol w:w="2069"/>
        <w:gridCol w:w="1535"/>
      </w:tblGrid>
      <w:tr>
        <w:trPr>
          <w:tblHeader w:val="true"/>
        </w:trPr>
        <w:tc>
          <w:tcPr>
            <w:tcW w:w="536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351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Category</w:t>
            </w:r>
          </w:p>
        </w:tc>
        <w:tc>
          <w:tcPr>
            <w:tcW w:w="20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Mitigation Approach</w:t>
            </w:r>
          </w:p>
        </w:tc>
        <w:tc>
          <w:tcPr>
            <w:tcW w:w="153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</w:tr>
      <w:tr>
        <w:trPr/>
        <w:tc>
          <w:tcPr>
            <w:tcW w:w="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Crash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29:50Z"/>
              </w:rPr>
              <w:t>If</w:t>
            </w:r>
            <w:r>
              <w:rPr>
                <w:b w:val="false"/>
                <w:bCs w:val="false"/>
              </w:rPr>
              <w:t xml:space="preserve"> the hotel reservation system crashes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30:03Z"/>
              </w:rPr>
              <w:t>then</w:t>
            </w:r>
            <w:r>
              <w:rPr>
                <w:b w:val="false"/>
                <w:bCs w:val="false"/>
              </w:rPr>
              <w:t xml:space="preserve"> the hotel will be unable to continue business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31:10Z"/>
              </w:rPr>
              <w:t>resulting</w:t>
            </w:r>
            <w:r>
              <w:rPr>
                <w:b w:val="false"/>
                <w:bCs w:val="false"/>
              </w:rPr>
              <w:t xml:space="preserve"> in losses in revenue surmounting to well above $1000 per day, depending on RevPAR and number of rooms still available.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Business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System backups </w:t>
            </w:r>
            <w:ins w:id="24" w:author="Unknown Author" w:date="2021-11-15T09:32:36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/>
              <w:t xml:space="preserve"> be performed which will cost around $3 per GB of data stored, and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spinning up a cloud server to run the service </w:t>
            </w:r>
            <w:ins w:id="25" w:author="Unknown Author" w:date="2021-11-15T09:33:14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cost around $2+ per node per day.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System uptime</w:t>
            </w:r>
            <w:ins w:id="26" w:author="Unknown Author" w:date="2021-11-15T09:36:57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 xml:space="preserve"> in minutes.</w:t>
              </w:r>
            </w:ins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  <w:ins w:id="29" w:author="Unknown Author" w:date="2021-11-15T09:37:00Z"/>
              </w:rPr>
            </w:pPr>
            <w:ins w:id="28" w:author="Unknown Author" w:date="2021-11-15T09:37:00Z">
              <w:r>
                <w:rPr/>
              </w:r>
            </w:ins>
          </w:p>
          <w:p>
            <w:pPr>
              <w:pStyle w:val="Normal"/>
              <w:spacing w:lineRule="auto" w:line="240" w:before="0" w:after="0"/>
              <w:rPr/>
            </w:pPr>
            <w:ins w:id="30" w:author="Unknown Author" w:date="2021-11-15T09:36:04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System should never be down for more than 5 minutes.</w:t>
              </w:r>
            </w:ins>
          </w:p>
        </w:tc>
      </w:tr>
      <w:tr>
        <w:trPr/>
        <w:tc>
          <w:tcPr>
            <w:tcW w:w="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Security breach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29:56Z"/>
              </w:rPr>
              <w:t>If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malicious actors find and exploit vulnerabilities in the public-facing interfaces of the system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30:05Z"/>
              </w:rPr>
              <w:t>then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they can hack the system</w:t>
            </w:r>
            <w:del w:id="34" w:author="Unknown Author" w:date="2021-11-15T09:30:55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delText xml:space="preserve"> </w:delText>
              </w:r>
            </w:del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30:43Z"/>
              </w:rPr>
              <w:t>resulting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in interruption of business operations. This can be tantamount to a crash, with losses surmounting well above $800 per day, depending on RevPAR and number of rooms still available.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Technical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Regular security assessments </w:t>
            </w:r>
            <w:ins w:id="37" w:author="Unknown Author" w:date="2021-11-15T09:32:53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be performed. A pentest </w:t>
            </w:r>
            <w:ins w:id="38" w:author="Unknown Author" w:date="2021-11-15T09:32:46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cost around $4k-$10k for systems of small scale.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39" w:author="Unknown Author" w:date="2021-11-15T09:37:16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Time taken for pentesters to find vulnerabilities, in days.</w:t>
              </w:r>
            </w:ins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  <w:ins w:id="42" w:author="Unknown Author" w:date="2021-11-15T09:36:17Z"/>
              </w:rPr>
            </w:pPr>
            <w:ins w:id="41" w:author="Unknown Author" w:date="2021-11-15T09:36:17Z">
              <w:r>
                <w:rPr/>
              </w:r>
            </w:ins>
          </w:p>
          <w:p>
            <w:pPr>
              <w:pStyle w:val="Normal"/>
              <w:spacing w:lineRule="auto" w:line="240" w:before="0" w:after="0"/>
              <w:rPr/>
            </w:pPr>
            <w:ins w:id="43" w:author="Unknown Author" w:date="2021-11-15T09:36:17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System should be resistant to professional black-box penetration for a day at minimum.</w:t>
              </w:r>
            </w:ins>
          </w:p>
        </w:tc>
      </w:tr>
      <w:tr>
        <w:trPr/>
        <w:tc>
          <w:tcPr>
            <w:tcW w:w="5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1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/>
              <w:t>lowdown under user load</w:t>
            </w:r>
          </w:p>
        </w:tc>
        <w:tc>
          <w:tcPr>
            <w:tcW w:w="3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29:57Z"/>
              </w:rPr>
              <w:t>If</w:t>
            </w:r>
            <w:r>
              <w:rPr/>
              <w:t xml:space="preserve"> the hotel reservation system encounters large user load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30:07Z"/>
              </w:rPr>
              <w:t>then</w:t>
            </w:r>
            <w:r>
              <w:rPr/>
              <w:t xml:space="preserve"> the system can slow down</w:t>
            </w:r>
            <w:del w:id="47" w:author="Unknown Author" w:date="2021-11-15T09:30:57Z">
              <w:r>
                <w:rPr/>
                <w:delText xml:space="preserve"> </w:delText>
              </w:r>
            </w:del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/>
                <w:bCs/>
                <w:rPrChange w:id="0" w:author="Unknown Author" w:date="2021-11-15T09:30:41Z"/>
              </w:rPr>
              <w:t>resulting</w:t>
            </w:r>
            <w:r>
              <w:rPr/>
              <w:t xml:space="preserve"> in poor customer experience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and thus</w:t>
            </w:r>
            <w:r>
              <w:rPr/>
              <w:t xml:space="preserve"> losses in revenue. Can cost around $100 a day if high, and a steady decrease in customers if left unmanaged.</w:t>
            </w:r>
          </w:p>
        </w:tc>
        <w:tc>
          <w:tcPr>
            <w:tcW w:w="8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Resource</w:t>
            </w:r>
          </w:p>
        </w:tc>
        <w:tc>
          <w:tcPr>
            <w:tcW w:w="20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High spec servers </w:t>
            </w:r>
            <w:ins w:id="50" w:author="Unknown Author" w:date="2021-11-15T09:33:23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be used and load balancing </w:t>
            </w:r>
            <w:ins w:id="51" w:author="Unknown Author" w:date="2021-11-15T09:33:28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be utilized. This </w:t>
            </w:r>
            <w:ins w:id="52" w:author="Unknown Author" w:date="2021-11-15T09:33:34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cost well above $1k-$3k per month for each upgraded server.</w:t>
            </w:r>
          </w:p>
        </w:tc>
        <w:tc>
          <w:tcPr>
            <w:tcW w:w="15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53" w:author="Unknown Author" w:date="2021-11-15T09:37:45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Delays in units of milliseconds.</w:t>
              </w:r>
            </w:ins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  <w:ins w:id="56" w:author="Unknown Author" w:date="2021-11-15T09:37:45Z"/>
              </w:rPr>
            </w:pPr>
            <w:ins w:id="55" w:author="Unknown Author" w:date="2021-11-15T09:37:45Z">
              <w:r>
                <w:rPr/>
              </w:r>
            </w:ins>
          </w:p>
          <w:p>
            <w:pPr>
              <w:pStyle w:val="Normal"/>
              <w:spacing w:lineRule="auto" w:line="240" w:before="0" w:after="0"/>
              <w:rPr/>
            </w:pPr>
            <w:ins w:id="57" w:author="Unknown Author" w:date="2021-11-15T09:37:45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S</w:t>
              </w:r>
            </w:ins>
            <w:ins w:id="58" w:author="Unknown Author" w:date="2021-11-15T09:37:45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 xml:space="preserve">ystem should </w:t>
              </w:r>
            </w:ins>
            <w:ins w:id="59" w:author="Unknown Author" w:date="2021-11-15T09:38:01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not have delays over 5000 ms.</w:t>
              </w:r>
            </w:ins>
          </w:p>
        </w:tc>
      </w:tr>
      <w:tr>
        <w:trPr/>
        <w:tc>
          <w:tcPr>
            <w:tcW w:w="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Erroneous input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29:59Z"/>
              </w:rPr>
              <w:t>If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the hotel manager inputs wrong information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30:18Z"/>
              </w:rPr>
              <w:t>then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users when they dont get what was expected </w:t>
            </w:r>
          </w:p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:rPrChange w:id="0" w:author="Unknown Author" w:date="2021-11-15T09:30:35Z"/>
              </w:rPr>
              <w:t>resulting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in losses in revenue. Lost business can cost $50 a day if not severe.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Business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65" w:author="Unknown Author" w:date="2021-11-15T09:34:0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System administrators and employees will respond to erroneous inputs and fix them manually. Training will be provided to employees and managers to minimize this risk.</w:t>
              </w:r>
            </w:ins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How often erroneous input occurs</w:t>
            </w:r>
            <w:ins w:id="66" w:author="Unknown Author" w:date="2021-11-15T09:38:2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 xml:space="preserve">, in count of errors </w:t>
              </w:r>
            </w:ins>
            <w:ins w:id="67" w:author="Unknown Author" w:date="2021-11-15T09:38:2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per</w:t>
              </w:r>
            </w:ins>
            <w:ins w:id="68" w:author="Unknown Author" w:date="2021-11-15T09:38:2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 xml:space="preserve"> </w:t>
              </w:r>
            </w:ins>
            <w:ins w:id="69" w:author="Unknown Author" w:date="2021-11-15T09:38:2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month</w:t>
              </w:r>
            </w:ins>
            <w:ins w:id="70" w:author="Unknown Author" w:date="2021-11-15T09:38:20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.</w:t>
              </w:r>
            </w:ins>
          </w:p>
          <w:p>
            <w:pPr>
              <w:pStyle w:val="Normal"/>
              <w:spacing w:lineRule="auto" w:line="240" w:before="0" w:after="0"/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  <w:ins w:id="73" w:author="Unknown Author" w:date="2021-11-15T09:38:20Z"/>
              </w:rPr>
            </w:pPr>
            <w:ins w:id="72" w:author="Unknown Author" w:date="2021-11-15T09:38:20Z">
              <w:r>
                <w:rPr/>
              </w:r>
            </w:ins>
          </w:p>
          <w:p>
            <w:pPr>
              <w:pStyle w:val="Normal"/>
              <w:spacing w:lineRule="auto" w:line="240" w:before="0" w:after="0"/>
              <w:rPr/>
            </w:pPr>
            <w:ins w:id="74" w:author="Unknown Author" w:date="2021-11-15T09:39:12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Successful erroneous inputs should occurs at most one per month.</w:t>
              </w:r>
            </w:ins>
          </w:p>
        </w:tc>
      </w:tr>
    </w:tbl>
    <w:p>
      <w:pPr>
        <w:pStyle w:val="NormalL1"/>
        <w:spacing w:before="0" w:after="160"/>
        <w:ind w:left="432" w:hanging="0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720" w:right="720" w:header="360" w:top="669" w:footer="360" w:bottom="740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</w:pBdr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4" w:name="Bookmark"/>
    <w:r>
      <w:rPr/>
    </w:r>
    <w:r>
      <w:rPr/>
    </w:r>
    <w:r>
      <w:rPr/>
      <w:fldChar w:fldCharType="end"/>
    </w:r>
    <w:ins w:id="77" w:author="Unknown Author" w:date="2021-11-13T15:38:17Z">
      <w:bookmarkStart w:id="5" w:name="Bookmark1"/>
      <w:bookmarkEnd w:id="4"/>
      <w:bookmarkEnd w:id="5"/>
      <w:r>
        <w:rPr/>
        <w:t>2</w:t>
      </w:r>
    </w:ins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6" w:name="Bookmark2"/>
    <w:r>
      <w:rPr/>
    </w:r>
    <w:r>
      <w:rPr/>
    </w:r>
    <w:r>
      <w:rPr/>
      <w:fldChar w:fldCharType="end"/>
    </w:r>
    <w:ins w:id="78" w:author="Unknown Author" w:date="2021-11-13T15:38:23Z">
      <w:bookmarkStart w:id="7" w:name="Bookmark21"/>
      <w:bookmarkEnd w:id="6"/>
      <w:bookmarkEnd w:id="7"/>
      <w:r>
        <w:rPr/>
        <w:t>2</w:t>
      </w:r>
    </w:ins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Risk List &amp; Risk Management Plan </w:t>
    </w:r>
    <w:r>
      <w:rPr/>
      <w:fldChar w:fldCharType="end"/>
    </w:r>
    <w:r>
      <w:rPr/>
      <w:tab/>
      <w:tab/>
      <w:t xml:space="preserve">Last Modified:  </w:t>
    </w:r>
    <w:ins w:id="75" w:author="Unknown Author" w:date="2021-11-13T15:38:09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Monday, November 15, 2021</w:t>
      </w:r>
    </w:ins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Risk List &amp; Risk Management Plan </w:t>
    </w:r>
    <w:r>
      <w:rPr/>
      <w:fldChar w:fldCharType="end"/>
    </w:r>
    <w:r>
      <w:rPr/>
      <w:tab/>
      <w:tab/>
      <w:t xml:space="preserve">Last Modified:  </w:t>
    </w:r>
    <w:ins w:id="76" w:author="Unknown Author" w:date="2021-11-13T15:38:00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Monday, November 15, 2021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986"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 w:val="true"/>
      <w:keepLines/>
      <w:numPr>
        <w:ilvl w:val="0"/>
        <w:numId w:val="1"/>
      </w:numPr>
      <w:spacing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 w:val="true"/>
      <w:keepLines/>
      <w:numPr>
        <w:ilvl w:val="1"/>
        <w:numId w:val="1"/>
      </w:numPr>
      <w:spacing w:before="40" w:after="0"/>
      <w:ind w:left="720" w:hanging="7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7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64c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37f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1f13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5aad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31c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17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769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e769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769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7695"/>
    <w:rPr>
      <w:rFonts w:ascii="Segoe UI" w:hAnsi="Segoe UI" w:cs="Segoe UI"/>
      <w:sz w:val="18"/>
      <w:szCs w:val="18"/>
    </w:rPr>
  </w:style>
  <w:style w:type="character" w:styleId="NormalL1Char" w:customStyle="1">
    <w:name w:val="Normal L1 Char"/>
    <w:basedOn w:val="DefaultParagraphFont"/>
    <w:link w:val="NormalL1"/>
    <w:qFormat/>
    <w:rsid w:val="007a3348"/>
    <w:rPr/>
  </w:style>
  <w:style w:type="character" w:styleId="NormalL2Char" w:customStyle="1">
    <w:name w:val="Normal L2 Char"/>
    <w:basedOn w:val="DefaultParagraphFont"/>
    <w:link w:val="NormalL2"/>
    <w:qFormat/>
    <w:rsid w:val="00bf31cf"/>
    <w:rPr/>
  </w:style>
  <w:style w:type="character" w:styleId="IndexLink">
    <w:name w:val="Index Link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</w:pPr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000000"/>
        <w:bottom w:val="nil"/>
      </w:pBdr>
      <w:spacing w:before="120" w:after="0"/>
    </w:pPr>
    <w:rPr/>
  </w:style>
  <w:style w:type="paragraph" w:styleId="ListParagraph">
    <w:name w:val="List Paragraph"/>
    <w:basedOn w:val="Normal"/>
    <w:uiPriority w:val="34"/>
    <w:qFormat/>
    <w:rsid w:val="00760a8e"/>
    <w:pPr>
      <w:spacing w:lineRule="auto" w:line="240" w:before="0" w:after="240"/>
      <w:ind w:left="720" w:hanging="0"/>
      <w:contextualSpacing/>
      <w:jc w:val="both"/>
    </w:pPr>
    <w:rPr>
      <w:rFonts w:ascii="Calibri" w:hAnsi="Calibri" w:eastAsia="Garamond" w:cs="Calibri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c20764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uiPriority w:val="39"/>
    <w:unhideWhenUsed/>
    <w:rsid w:val="008437a3"/>
    <w:pPr>
      <w:tabs>
        <w:tab w:val="clear" w:pos="709"/>
        <w:tab w:val="left" w:pos="540" w:leader="none"/>
        <w:tab w:val="right" w:pos="10790" w:leader="dot"/>
      </w:tabs>
      <w:spacing w:before="36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rsid w:val="009735f5"/>
    <w:pPr>
      <w:tabs>
        <w:tab w:val="clear" w:pos="709"/>
        <w:tab w:val="left" w:pos="1080" w:leader="none"/>
        <w:tab w:val="right" w:pos="10790" w:leader="dot"/>
      </w:tabs>
      <w:spacing w:before="0" w:after="100"/>
      <w:ind w:left="540" w:hanging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ee76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e769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76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3">
    <w:name w:val="TOC 3"/>
    <w:basedOn w:val="Normal"/>
    <w:next w:val="Normal"/>
    <w:uiPriority w:val="39"/>
    <w:unhideWhenUsed/>
    <w:rsid w:val="00f2135d"/>
    <w:pPr>
      <w:tabs>
        <w:tab w:val="clear" w:pos="709"/>
        <w:tab w:val="left" w:pos="1620" w:leader="none"/>
        <w:tab w:val="right" w:pos="10790" w:leader="dot"/>
      </w:tabs>
      <w:spacing w:before="0" w:after="100"/>
      <w:ind w:left="1080" w:hanging="0"/>
    </w:pPr>
    <w:rPr/>
  </w:style>
  <w:style w:type="paragraph" w:styleId="Contents4">
    <w:name w:val="TOC 4"/>
    <w:basedOn w:val="Normal"/>
    <w:next w:val="Normal"/>
    <w:uiPriority w:val="39"/>
    <w:unhideWhenUsed/>
    <w:rsid w:val="00f2135d"/>
    <w:pPr>
      <w:tabs>
        <w:tab w:val="clear" w:pos="709"/>
        <w:tab w:val="left" w:pos="2160" w:leader="none"/>
        <w:tab w:val="right" w:pos="10790" w:leader="dot"/>
      </w:tabs>
      <w:spacing w:before="0" w:after="100"/>
      <w:ind w:left="1620" w:hanging="0"/>
    </w:pPr>
    <w:rPr/>
  </w:style>
  <w:style w:type="paragraph" w:styleId="NormalL1" w:customStyle="1">
    <w:name w:val="Normal L1"/>
    <w:basedOn w:val="Normal"/>
    <w:link w:val="NormalL1Char"/>
    <w:qFormat/>
    <w:rsid w:val="007a3348"/>
    <w:pPr>
      <w:ind w:left="432" w:hanging="0"/>
    </w:pPr>
    <w:rPr/>
  </w:style>
  <w:style w:type="paragraph" w:styleId="NormalL2" w:customStyle="1">
    <w:name w:val="Normal L2"/>
    <w:basedOn w:val="Normal"/>
    <w:link w:val="NormalL2Char"/>
    <w:qFormat/>
    <w:rsid w:val="00bf31cf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shcibad@csu.fullerton.edu?subject=Regarding the HotelBuch System" TargetMode="External"/><Relationship Id="rId5" Type="http://schemas.openxmlformats.org/officeDocument/2006/relationships/hyperlink" Target="mailto:joshcibad@csu.fullerton.edu?subject=Regarding the HotelBuch Syste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LibreOffice/6.3.2.2$Windows_X86_64 LibreOffice_project/98b30e735bda24bc04ab42594c85f7fd8be07b9c</Application>
  <Pages>4</Pages>
  <Words>575</Words>
  <Characters>2996</Characters>
  <CharactersWithSpaces>3494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2020-09-04T22:31:00Z</dcterms:created>
  <dc:creator>Thomas Bettens</dc:creator>
  <dc:description/>
  <dc:language>en-US</dc:language>
  <cp:lastModifiedBy/>
  <cp:lastPrinted>2020-09-06T01:29:00Z</cp:lastPrinted>
  <dcterms:modified xsi:type="dcterms:W3CDTF">2021-11-15T09:40:45Z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