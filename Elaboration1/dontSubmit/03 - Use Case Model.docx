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California State University Fullerton</w:t>
      </w:r>
    </w:p>
    <w:p>
      <w:pPr>
        <w:pStyle w:val="Title"/>
        <w:rPr/>
      </w:pPr>
      <w:r>
        <w:rPr/>
        <w:t>CPSC 462</w:t>
      </w:r>
    </w:p>
    <w:p>
      <w:pPr>
        <w:pStyle w:val="Title"/>
        <w:rPr/>
      </w:pPr>
      <w:r>
        <w:rPr/>
        <w:drawing>
          <wp:inline distT="0" distB="0" distL="0" distR="0">
            <wp:extent cx="1200150" cy="12001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inline>
        </w:drawing>
      </w:r>
    </w:p>
    <w:p>
      <w:pPr>
        <w:pStyle w:val="Title"/>
        <w:rPr/>
      </w:pPr>
      <w:r>
        <w:rPr/>
        <w:t>Object Oriented Software Design</w:t>
      </w:r>
    </w:p>
    <w:p>
      <w:pPr>
        <w:pStyle w:val="Title"/>
        <w:rPr/>
      </w:pPr>
      <w:bookmarkStart w:id="0" w:name="DocumentTitle"/>
      <w:r>
        <w:rPr/>
        <w:t xml:space="preserve">Use Case Model </w:t>
      </w:r>
      <w:bookmarkEnd w:id="0"/>
    </w:p>
    <w:p>
      <w:pPr>
        <w:pStyle w:val="Title"/>
        <w:rPr/>
      </w:pPr>
      <w:r>
        <w:rPr/>
        <w:t>for the</w:t>
      </w:r>
    </w:p>
    <w:p>
      <w:pPr>
        <w:pStyle w:val="Title"/>
        <w:rPr/>
      </w:pPr>
      <w:r>
        <w:rPr/>
        <w:drawing>
          <wp:inline distT="0" distB="0" distL="0" distR="0">
            <wp:extent cx="2125980" cy="2286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25980" cy="2286000"/>
                    </a:xfrm>
                    <a:prstGeom prst="rect">
                      <a:avLst/>
                    </a:prstGeom>
                  </pic:spPr>
                </pic:pic>
              </a:graphicData>
            </a:graphic>
          </wp:inline>
        </w:drawing>
      </w:r>
    </w:p>
    <w:p>
      <w:pPr>
        <w:pStyle w:val="Title"/>
        <w:rPr>
          <w:rFonts w:ascii="Calibri Light" w:hAnsi="Calibri Light" w:eastAsia="" w:cs="" w:cstheme="majorBidi" w:eastAsiaTheme="majorEastAsia"/>
          <w:color w:val="auto"/>
          <w:spacing w:val="-10"/>
          <w:kern w:val="2"/>
          <w:sz w:val="56"/>
          <w:szCs w:val="56"/>
          <w:lang w:val="en-US" w:eastAsia="en-US" w:bidi="ar-SA"/>
        </w:rPr>
      </w:pPr>
      <w:bookmarkStart w:id="1" w:name="ProjectName"/>
      <w:r>
        <w:rPr>
          <w:rFonts w:eastAsia="" w:cs="" w:cstheme="majorBidi" w:eastAsiaTheme="majorEastAsia"/>
          <w:color w:val="auto"/>
          <w:spacing w:val="-10"/>
          <w:kern w:val="2"/>
          <w:sz w:val="56"/>
          <w:szCs w:val="56"/>
          <w:lang w:val="en-US" w:eastAsia="en-US" w:bidi="ar-SA"/>
        </w:rPr>
        <w:t>Hotel Reservation</w:t>
      </w:r>
      <w:bookmarkEnd w:id="1"/>
    </w:p>
    <w:p>
      <w:pPr>
        <w:pStyle w:val="Title"/>
        <w:rPr/>
      </w:pPr>
      <w:r>
        <w:rPr/>
        <w:t>System</w:t>
      </w:r>
    </w:p>
    <w:p>
      <w:pPr>
        <w:pStyle w:val="Title"/>
        <w:rPr/>
      </w:pPr>
      <w:r>
        <w:rPr/>
      </w:r>
    </w:p>
    <w:tbl>
      <w:tblPr>
        <w:tblStyle w:val="TableGrid"/>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firstRow="1" w:noVBand="1" w:lastRow="0" w:firstColumn="1" w:lastColumn="0" w:noHBand="0" w:val="04a0"/>
      </w:tblPr>
      <w:tblGrid>
        <w:gridCol w:w="3600"/>
        <w:gridCol w:w="3600"/>
        <w:gridCol w:w="3600"/>
      </w:tblGrid>
      <w:tr>
        <w:trPr>
          <w:cantSplit w:val="true"/>
        </w:trPr>
        <w:tc>
          <w:tcPr>
            <w:tcW w:w="3600" w:type="dxa"/>
            <w:tcBorders>
              <w:top w:val="nil"/>
              <w:left w:val="nil"/>
              <w:bottom w:val="nil"/>
              <w:right w:val="nil"/>
            </w:tcBorders>
            <w:shd w:fill="auto" w:val="clear"/>
          </w:tcPr>
          <w:p>
            <w:pPr>
              <w:pStyle w:val="Normal"/>
              <w:spacing w:lineRule="auto" w:line="240" w:before="0" w:after="0"/>
              <w:rPr>
                <w:b/>
                <w:b/>
                <w:bCs/>
              </w:rPr>
            </w:pPr>
            <w:r>
              <w:rPr>
                <w:b/>
                <w:bCs/>
              </w:rPr>
            </w:r>
          </w:p>
        </w:tc>
        <w:tc>
          <w:tcPr>
            <w:tcW w:w="3600" w:type="dxa"/>
            <w:tcBorders>
              <w:top w:val="nil"/>
              <w:left w:val="nil"/>
              <w:bottom w:val="nil"/>
              <w:right w:val="nil"/>
            </w:tcBorders>
            <w:shd w:fill="auto" w:val="clear"/>
          </w:tcPr>
          <w:p>
            <w:pPr>
              <w:pStyle w:val="Normal"/>
              <w:spacing w:lineRule="auto" w:line="240" w:before="0" w:after="0"/>
              <w:rPr>
                <w:b/>
                <w:b/>
                <w:bCs/>
              </w:rPr>
            </w:pPr>
            <w:r>
              <w:rPr>
                <w:b/>
                <w:bCs/>
              </w:rPr>
              <w:t>Josh Ibad</w:t>
            </w:r>
          </w:p>
        </w:tc>
        <w:tc>
          <w:tcPr>
            <w:tcW w:w="3600" w:type="dxa"/>
            <w:tcBorders>
              <w:top w:val="nil"/>
              <w:left w:val="nil"/>
              <w:bottom w:val="nil"/>
              <w:right w:val="nil"/>
            </w:tcBorders>
            <w:shd w:fill="auto" w:val="clear"/>
          </w:tcPr>
          <w:p>
            <w:pPr>
              <w:pStyle w:val="Normal"/>
              <w:spacing w:lineRule="auto" w:line="240" w:before="0" w:after="0"/>
              <w:rPr>
                <w:b/>
                <w:b/>
                <w:bCs/>
              </w:rPr>
            </w:pPr>
            <w:r>
              <w:rPr>
                <w:b/>
                <w:bCs/>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4">
              <w:ins w:id="0" w:author="Unknown Author" w:date="2021-11-13T15:22:17Z">
                <w:r>
                  <w:rPr>
                    <w:rStyle w:val="ListLabel10"/>
                    <w:rFonts w:eastAsia="Calibri" w:cs="" w:cstheme="minorBidi" w:eastAsiaTheme="minorHAnsi"/>
                    <w:color w:val="auto"/>
                    <w:kern w:val="0"/>
                    <w:sz w:val="22"/>
                    <w:szCs w:val="22"/>
                    <w:lang w:val="en-US" w:eastAsia="en-US" w:bidi="ar-SA"/>
                  </w:rPr>
                  <w:t>Chief Software Architect</w:t>
                </w:r>
              </w:ins>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r>
        <w:trPr>
          <w:cantSplit w:val="true"/>
        </w:trPr>
        <w:tc>
          <w:tcPr>
            <w:tcW w:w="3600" w:type="dxa"/>
            <w:tcBorders>
              <w:top w:val="nil"/>
              <w:left w:val="nil"/>
              <w:bottom w:val="nil"/>
              <w:right w:val="nil"/>
            </w:tcBorders>
            <w:shd w:fill="auto" w:val="clear"/>
          </w:tcPr>
          <w:p>
            <w:pPr>
              <w:pStyle w:val="Normal"/>
              <w:spacing w:lineRule="auto" w:line="240" w:before="0" w:after="0"/>
              <w:ind w:left="164" w:hanging="0"/>
              <w:rPr>
                <w:rStyle w:val="InternetLink"/>
              </w:rPr>
            </w:pPr>
            <w:r>
              <w:rPr/>
            </w:r>
          </w:p>
        </w:tc>
        <w:tc>
          <w:tcPr>
            <w:tcW w:w="3600" w:type="dxa"/>
            <w:tcBorders>
              <w:top w:val="nil"/>
              <w:left w:val="nil"/>
              <w:bottom w:val="nil"/>
              <w:right w:val="nil"/>
            </w:tcBorders>
            <w:shd w:fill="auto" w:val="clear"/>
          </w:tcPr>
          <w:p>
            <w:pPr>
              <w:pStyle w:val="Normal"/>
              <w:spacing w:lineRule="auto" w:line="240" w:before="0" w:after="0"/>
              <w:ind w:left="164" w:hanging="0"/>
              <w:rPr/>
            </w:pPr>
            <w:hyperlink r:id="rId5">
              <w:r>
                <w:rPr>
                  <w:rStyle w:val="InternetLink"/>
                </w:rPr>
                <w:t>joshcibad@csu.fullerton.edu</w:t>
              </w:r>
            </w:hyperlink>
          </w:p>
        </w:tc>
        <w:tc>
          <w:tcPr>
            <w:tcW w:w="3600" w:type="dxa"/>
            <w:tcBorders>
              <w:top w:val="nil"/>
              <w:left w:val="nil"/>
              <w:bottom w:val="nil"/>
              <w:right w:val="nil"/>
            </w:tcBorders>
            <w:shd w:fill="auto" w:val="clear"/>
          </w:tcPr>
          <w:p>
            <w:pPr>
              <w:pStyle w:val="Normal"/>
              <w:spacing w:lineRule="auto" w:line="240" w:before="0" w:after="0"/>
              <w:ind w:left="164" w:hanging="0"/>
              <w:rPr/>
            </w:pPr>
            <w:r>
              <w:rPr/>
            </w:r>
          </w:p>
        </w:tc>
      </w:tr>
    </w:tbl>
    <w:p>
      <w:pPr>
        <w:sectPr>
          <w:headerReference w:type="default" r:id="rId6"/>
          <w:footerReference w:type="default" r:id="rId7"/>
          <w:type w:val="nextPage"/>
          <w:pgSz w:w="12240" w:h="15840"/>
          <w:pgMar w:left="720" w:right="720" w:header="360" w:top="720" w:footer="360" w:bottom="720" w:gutter="0"/>
          <w:pgNumType w:fmt="decimal"/>
          <w:formProt w:val="false"/>
          <w:textDirection w:val="lrTb"/>
          <w:docGrid w:type="default" w:linePitch="360" w:charSpace="4096"/>
        </w:sectPr>
      </w:pPr>
    </w:p>
    <w:p>
      <w:pPr>
        <w:pStyle w:val="Normal"/>
        <w:rPr/>
      </w:pPr>
      <w:r>
        <w:rPr/>
        <w:t xml:space="preserve">Revision History: </w:t>
      </w:r>
    </w:p>
    <w:tbl>
      <w:tblPr>
        <w:tblStyle w:val="TableGrid"/>
        <w:tblW w:w="5000" w:type="pct"/>
        <w:jc w:val="left"/>
        <w:tblInd w:w="0" w:type="dxa"/>
        <w:tblCellMar>
          <w:top w:w="0" w:type="dxa"/>
          <w:left w:w="108" w:type="dxa"/>
          <w:bottom w:w="0" w:type="dxa"/>
          <w:right w:w="108" w:type="dxa"/>
        </w:tblCellMar>
        <w:tblLook w:firstRow="1" w:noVBand="1" w:lastRow="0" w:firstColumn="0" w:lastColumn="0" w:noHBand="1" w:val="0620"/>
      </w:tblPr>
      <w:tblGrid>
        <w:gridCol w:w="904"/>
        <w:gridCol w:w="1867"/>
        <w:gridCol w:w="6394"/>
        <w:gridCol w:w="1634"/>
      </w:tblGrid>
      <w:tr>
        <w:trPr>
          <w:tblHeader w:val="true"/>
        </w:trPr>
        <w:tc>
          <w:tcPr>
            <w:tcW w:w="904" w:type="dxa"/>
            <w:tcBorders/>
            <w:shd w:color="auto" w:fill="D9D9D9" w:themeFill="background1" w:themeFillShade="d9" w:val="clear"/>
            <w:vAlign w:val="bottom"/>
          </w:tcPr>
          <w:p>
            <w:pPr>
              <w:pStyle w:val="Normal"/>
              <w:spacing w:lineRule="auto" w:line="240" w:before="0" w:after="0"/>
              <w:rPr/>
            </w:pPr>
            <w:r>
              <w:rPr/>
              <w:t>Version</w:t>
            </w:r>
          </w:p>
        </w:tc>
        <w:tc>
          <w:tcPr>
            <w:tcW w:w="1867" w:type="dxa"/>
            <w:tcBorders/>
            <w:shd w:color="auto" w:fill="D9D9D9" w:themeFill="background1" w:themeFillShade="d9" w:val="clear"/>
            <w:vAlign w:val="bottom"/>
          </w:tcPr>
          <w:p>
            <w:pPr>
              <w:pStyle w:val="Normal"/>
              <w:spacing w:lineRule="auto" w:line="240" w:before="0" w:after="0"/>
              <w:rPr/>
            </w:pPr>
            <w:r>
              <w:rPr/>
              <w:t>Date</w:t>
            </w:r>
          </w:p>
        </w:tc>
        <w:tc>
          <w:tcPr>
            <w:tcW w:w="6394" w:type="dxa"/>
            <w:tcBorders/>
            <w:shd w:color="auto" w:fill="D9D9D9" w:themeFill="background1" w:themeFillShade="d9" w:val="clear"/>
            <w:vAlign w:val="bottom"/>
          </w:tcPr>
          <w:p>
            <w:pPr>
              <w:pStyle w:val="Normal"/>
              <w:spacing w:lineRule="auto" w:line="240" w:before="0" w:after="0"/>
              <w:rPr/>
            </w:pPr>
            <w:r>
              <w:rPr/>
              <w:t>Summary of Changes</w:t>
            </w:r>
          </w:p>
        </w:tc>
        <w:tc>
          <w:tcPr>
            <w:tcW w:w="1634" w:type="dxa"/>
            <w:tcBorders/>
            <w:shd w:color="auto" w:fill="D9D9D9" w:themeFill="background1" w:themeFillShade="d9" w:val="clear"/>
            <w:vAlign w:val="bottom"/>
          </w:tcPr>
          <w:p>
            <w:pPr>
              <w:pStyle w:val="Normal"/>
              <w:spacing w:lineRule="auto" w:line="240" w:before="0" w:after="0"/>
              <w:rPr/>
            </w:pPr>
            <w:r>
              <w:rPr/>
              <w:t>Author</w:t>
            </w:r>
          </w:p>
        </w:tc>
      </w:tr>
      <w:tr>
        <w:trPr/>
        <w:tc>
          <w:tcPr>
            <w:tcW w:w="904" w:type="dxa"/>
            <w:tcBorders/>
            <w:shd w:fill="auto" w:val="clear"/>
          </w:tcPr>
          <w:p>
            <w:pPr>
              <w:pStyle w:val="Normal"/>
              <w:spacing w:lineRule="auto" w:line="240" w:before="0" w:after="0"/>
              <w:rPr/>
            </w:pPr>
            <w:r>
              <w:rPr/>
              <w:t>1.0</w:t>
            </w:r>
          </w:p>
        </w:tc>
        <w:tc>
          <w:tcPr>
            <w:tcW w:w="1867" w:type="dxa"/>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2021-10-18</w:t>
            </w:r>
          </w:p>
        </w:tc>
        <w:tc>
          <w:tcPr>
            <w:tcW w:w="6394" w:type="dxa"/>
            <w:tcBorders/>
            <w:shd w:fill="auto" w:val="clear"/>
          </w:tcPr>
          <w:p>
            <w:pPr>
              <w:pStyle w:val="ListParagraph"/>
              <w:numPr>
                <w:ilvl w:val="0"/>
                <w:numId w:val="2"/>
              </w:numPr>
              <w:spacing w:lineRule="auto" w:line="240" w:before="0" w:after="0"/>
              <w:ind w:left="256" w:hanging="270"/>
              <w:contextualSpacing/>
              <w:rPr/>
            </w:pPr>
            <w:r>
              <w:rPr/>
              <w:t>Initial Release</w:t>
            </w:r>
          </w:p>
        </w:tc>
        <w:tc>
          <w:tcPr>
            <w:tcW w:w="1634" w:type="dxa"/>
            <w:tcBorders/>
            <w:shd w:fill="auto" w:val="clear"/>
          </w:tcPr>
          <w:p>
            <w:pPr>
              <w:pStyle w:val="Normal"/>
              <w:spacing w:lineRule="auto" w:line="240" w:before="0" w:after="0"/>
              <w:rPr/>
            </w:pPr>
            <w:r>
              <w:rPr/>
              <w:t>Josh Ibad</w:t>
            </w:r>
          </w:p>
        </w:tc>
      </w:tr>
      <w:tr>
        <w:trPr/>
        <w:tc>
          <w:tcPr>
            <w:tcW w:w="904" w:type="dxa"/>
            <w:tcBorders>
              <w:top w:val="nil"/>
            </w:tcBorders>
            <w:shd w:fill="auto" w:val="clear"/>
          </w:tcPr>
          <w:p>
            <w:pPr>
              <w:pStyle w:val="Normal"/>
              <w:spacing w:lineRule="auto" w:line="240" w:before="0" w:after="0"/>
              <w:rPr/>
            </w:pPr>
            <w:ins w:id="1" w:author="Unknown Author" w:date="2021-11-13T15:33:50Z">
              <w:r>
                <w:rPr/>
                <w:t>2.0</w:t>
              </w:r>
            </w:ins>
          </w:p>
        </w:tc>
        <w:tc>
          <w:tcPr>
            <w:tcW w:w="1867" w:type="dxa"/>
            <w:tcBorders>
              <w:top w:val="nil"/>
            </w:tcBorders>
            <w:shd w:fill="auto" w:val="clear"/>
          </w:tcPr>
          <w:p>
            <w:pPr>
              <w:pStyle w:val="Normal"/>
              <w:spacing w:lineRule="auto" w:line="240" w:before="0" w:after="0"/>
              <w:rPr/>
            </w:pPr>
            <w:ins w:id="2" w:author="Unknown Author" w:date="2021-11-13T15:33:50Z">
              <w:r>
                <w:rPr/>
                <w:t>2021-11-15</w:t>
              </w:r>
            </w:ins>
          </w:p>
        </w:tc>
        <w:tc>
          <w:tcPr>
            <w:tcW w:w="6394" w:type="dxa"/>
            <w:tcBorders>
              <w:top w:val="nil"/>
            </w:tcBorders>
            <w:shd w:fill="auto" w:val="clear"/>
          </w:tcPr>
          <w:p>
            <w:pPr>
              <w:pStyle w:val="ListParagraph"/>
              <w:numPr>
                <w:ilvl w:val="0"/>
                <w:numId w:val="2"/>
              </w:numPr>
              <w:spacing w:lineRule="auto" w:line="240" w:before="0" w:after="0"/>
              <w:ind w:left="256" w:hanging="270"/>
              <w:contextualSpacing/>
              <w:rPr/>
            </w:pPr>
            <w:ins w:id="3" w:author="Unknown Author" w:date="2021-11-13T15:33:50Z">
              <w:r>
                <w:rPr/>
                <w:t>Changed role to Chief Software Architect</w:t>
              </w:r>
            </w:ins>
          </w:p>
          <w:p>
            <w:pPr>
              <w:pStyle w:val="ListParagraph"/>
              <w:numPr>
                <w:ilvl w:val="0"/>
                <w:numId w:val="2"/>
              </w:numPr>
              <w:spacing w:lineRule="auto" w:line="240" w:before="0" w:after="0"/>
              <w:ind w:left="256" w:hanging="270"/>
              <w:contextualSpacing/>
              <w:rPr/>
            </w:pPr>
            <w:ins w:id="4" w:author="Unknown Author" w:date="2021-11-15T09:26:56Z">
              <w:r>
                <w:rPr/>
                <w:t>After careful re</w:t>
              </w:r>
            </w:ins>
            <w:ins w:id="5" w:author="Unknown Author" w:date="2021-11-15T09:27:00Z">
              <w:r>
                <w:rPr/>
                <w:t xml:space="preserve">view of management and another reviewal of the design team, no further revisions were found necessary. The use case diagram is sufficient and reflective of the system at the current iteration, and the Use Case descriptions remain sufficient and is the same as </w:t>
              </w:r>
            </w:ins>
            <w:ins w:id="6" w:author="Unknown Author" w:date="2021-11-15T09:28:00Z">
              <w:r>
                <w:rPr/>
                <w:t>the last iteration.</w:t>
              </w:r>
            </w:ins>
          </w:p>
          <w:p>
            <w:pPr>
              <w:pStyle w:val="ListParagraph"/>
              <w:numPr>
                <w:ilvl w:val="0"/>
                <w:numId w:val="2"/>
              </w:numPr>
              <w:spacing w:lineRule="auto" w:line="240" w:before="0" w:after="0"/>
              <w:ind w:left="256" w:hanging="270"/>
              <w:contextualSpacing/>
              <w:rPr/>
            </w:pPr>
            <w:ins w:id="8" w:author="Unknown Author" w:date="2021-11-15T09:28:00Z">
              <w:r>
                <w:rPr/>
                <w:t>Will be reviewed again in subsequent iterations.</w:t>
              </w:r>
            </w:ins>
          </w:p>
        </w:tc>
        <w:tc>
          <w:tcPr>
            <w:tcW w:w="1634" w:type="dxa"/>
            <w:tcBorders>
              <w:top w:val="nil"/>
            </w:tcBorders>
            <w:shd w:fill="auto" w:val="clear"/>
          </w:tcPr>
          <w:p>
            <w:pPr>
              <w:pStyle w:val="Normal"/>
              <w:spacing w:lineRule="auto" w:line="240" w:before="0" w:after="0"/>
              <w:rPr/>
            </w:pPr>
            <w:ins w:id="9" w:author="Unknown Author" w:date="2021-11-13T15:33:50Z">
              <w:r>
                <w:rPr/>
                <w:t>Josh Ibad</w:t>
              </w:r>
            </w:ins>
          </w:p>
        </w:tc>
      </w:tr>
    </w:tbl>
    <w:p>
      <w:pPr>
        <w:pStyle w:val="Normal"/>
        <w:rPr/>
      </w:pPr>
      <w:r>
        <w:rPr/>
      </w:r>
    </w:p>
    <w:p>
      <w:pPr>
        <w:pStyle w:val="Normal"/>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Table of Contents</w:t>
          </w:r>
        </w:p>
        <w:p>
          <w:pPr>
            <w:pStyle w:val="Contents1"/>
            <w:tabs>
              <w:tab w:val="clear" w:pos="540"/>
              <w:tab w:val="clear" w:pos="10790"/>
              <w:tab w:val="right" w:pos="10800" w:leader="dot"/>
            </w:tabs>
            <w:rPr/>
          </w:pPr>
          <w:r>
            <w:fldChar w:fldCharType="begin"/>
          </w:r>
          <w:r>
            <w:rPr>
              <w:webHidden/>
              <w:rStyle w:val="IndexLink"/>
              <w:vanish w:val="false"/>
            </w:rPr>
            <w:instrText> TOC \z \o "1-4" \u \h</w:instrText>
          </w:r>
          <w:r>
            <w:rPr>
              <w:webHidden/>
              <w:rStyle w:val="IndexLink"/>
              <w:vanish w:val="false"/>
            </w:rPr>
            <w:fldChar w:fldCharType="separate"/>
          </w:r>
          <w:hyperlink w:anchor="__RefHeading___Toc244_1600796794">
            <w:r>
              <w:rPr>
                <w:webHidden/>
                <w:rStyle w:val="IndexLink"/>
                <w:vanish w:val="false"/>
              </w:rPr>
              <w:t>1 Use Case Diagram</w:t>
              <w:tab/>
              <w:t>2</w:t>
            </w:r>
          </w:hyperlink>
        </w:p>
        <w:p>
          <w:pPr>
            <w:pStyle w:val="Contents1"/>
            <w:tabs>
              <w:tab w:val="clear" w:pos="540"/>
              <w:tab w:val="clear" w:pos="10790"/>
              <w:tab w:val="right" w:pos="10800" w:leader="dot"/>
            </w:tabs>
            <w:rPr/>
          </w:pPr>
          <w:hyperlink w:anchor="__RefHeading___Toc246_1600796794">
            <w:r>
              <w:rPr>
                <w:webHidden/>
                <w:rStyle w:val="IndexLink"/>
                <w:vanish w:val="false"/>
              </w:rPr>
              <w:t>2 Use Case Brief Descriptions</w:t>
              <w:tab/>
              <w:t>3</w:t>
            </w:r>
          </w:hyperlink>
        </w:p>
        <w:p>
          <w:pPr>
            <w:pStyle w:val="Contents2"/>
            <w:tabs>
              <w:tab w:val="clear" w:pos="1080"/>
              <w:tab w:val="clear" w:pos="10790"/>
              <w:tab w:val="right" w:pos="10800" w:leader="dot"/>
            </w:tabs>
            <w:rPr/>
          </w:pPr>
          <w:hyperlink w:anchor="__RefHeading___Toc248_1600796794">
            <w:r>
              <w:rPr>
                <w:webHidden/>
                <w:rStyle w:val="IndexLink"/>
                <w:vanish w:val="false"/>
              </w:rPr>
              <w:t>2.1 Manage Hotel Room Listing</w:t>
              <w:tab/>
              <w:t>3</w:t>
            </w:r>
          </w:hyperlink>
        </w:p>
        <w:p>
          <w:pPr>
            <w:pStyle w:val="Contents2"/>
            <w:tabs>
              <w:tab w:val="clear" w:pos="1080"/>
              <w:tab w:val="clear" w:pos="10790"/>
              <w:tab w:val="right" w:pos="10800" w:leader="dot"/>
            </w:tabs>
            <w:rPr/>
          </w:pPr>
          <w:hyperlink w:anchor="__RefHeading___Toc250_1600796794">
            <w:r>
              <w:rPr>
                <w:webHidden/>
                <w:rStyle w:val="IndexLink"/>
                <w:vanish w:val="false"/>
              </w:rPr>
              <w:t>2.2 Manage Guest Accommodation</w:t>
              <w:tab/>
              <w:t>3</w:t>
            </w:r>
          </w:hyperlink>
        </w:p>
        <w:p>
          <w:pPr>
            <w:pStyle w:val="Contents2"/>
            <w:tabs>
              <w:tab w:val="clear" w:pos="1080"/>
              <w:tab w:val="clear" w:pos="10790"/>
              <w:tab w:val="right" w:pos="10800" w:leader="dot"/>
            </w:tabs>
            <w:rPr/>
          </w:pPr>
          <w:hyperlink w:anchor="__RefHeading___Toc252_1600796794">
            <w:r>
              <w:rPr>
                <w:webHidden/>
                <w:rStyle w:val="IndexLink"/>
                <w:vanish w:val="false"/>
              </w:rPr>
              <w:t>2.3 Manage Reservations</w:t>
              <w:tab/>
              <w:t>3</w:t>
            </w:r>
          </w:hyperlink>
          <w:r>
            <w:rPr>
              <w:rStyle w:val="IndexLink"/>
              <w:vanish w:val="false"/>
            </w:rPr>
            <w:fldChar w:fldCharType="end"/>
          </w:r>
        </w:p>
      </w:sdtContent>
    </w:sdt>
    <w:p>
      <w:pPr>
        <w:pStyle w:val="Heading1"/>
        <w:keepLines/>
        <w:widowControl/>
        <w:numPr>
          <w:ilvl w:val="0"/>
          <w:numId w:val="0"/>
        </w:numPr>
        <w:spacing w:lineRule="auto" w:line="259"/>
        <w:jc w:val="left"/>
        <w:outlineLvl w:val="0"/>
        <w:rPr/>
      </w:pPr>
      <w:r>
        <w:rPr/>
      </w:r>
      <w:r>
        <w:br w:type="page"/>
      </w:r>
    </w:p>
    <w:p>
      <w:pPr>
        <w:pStyle w:val="Heading1"/>
        <w:numPr>
          <w:ilvl w:val="0"/>
          <w:numId w:val="3"/>
        </w:numPr>
        <w:rPr/>
      </w:pPr>
      <w:bookmarkStart w:id="2" w:name="__RefHeading___Toc244_1600796794"/>
      <w:bookmarkStart w:id="3" w:name="_Toc50202383"/>
      <w:bookmarkEnd w:id="2"/>
      <w:r>
        <w:rPr/>
        <w:t>Use Case Diagram</w:t>
      </w:r>
      <w:bookmarkEnd w:id="3"/>
    </w:p>
    <w:p>
      <w:pPr>
        <w:pStyle w:val="NormalL1"/>
        <w:jc w:val="center"/>
        <w:rPr/>
      </w:pPr>
      <w:r>
        <w:rPr/>
        <w:drawing>
          <wp:inline distT="0" distB="0" distL="0" distR="0">
            <wp:extent cx="6316980" cy="37642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6316980" cy="3764280"/>
                    </a:xfrm>
                    <a:prstGeom prst="rect">
                      <a:avLst/>
                    </a:prstGeom>
                  </pic:spPr>
                </pic:pic>
              </a:graphicData>
            </a:graphic>
          </wp:inline>
        </w:drawing>
      </w:r>
    </w:p>
    <w:p>
      <w:pPr>
        <w:sectPr>
          <w:headerReference w:type="default" r:id="rId9"/>
          <w:headerReference w:type="first" r:id="rId10"/>
          <w:footerReference w:type="default" r:id="rId11"/>
          <w:footerReference w:type="first" r:id="rId12"/>
          <w:type w:val="nextPage"/>
          <w:pgSz w:w="12240" w:h="15840"/>
          <w:pgMar w:left="720" w:right="720" w:header="360" w:top="643" w:footer="360" w:bottom="740" w:gutter="0"/>
          <w:pgNumType w:start="1" w:fmt="decimal"/>
          <w:formProt w:val="false"/>
          <w:titlePg/>
          <w:textDirection w:val="lrTb"/>
          <w:docGrid w:type="default" w:linePitch="360" w:charSpace="4096"/>
        </w:sectPr>
        <w:pStyle w:val="NormalL1"/>
        <w:jc w:val="left"/>
        <w:rPr/>
      </w:pPr>
      <w:r>
        <w:rPr/>
        <w:t xml:space="preserve">Figure 1.1 - </w:t>
      </w:r>
      <w:r>
        <w:rPr>
          <w:rFonts w:eastAsia="Calibri" w:cs="" w:cstheme="minorBidi" w:eastAsiaTheme="minorHAnsi"/>
          <w:b/>
          <w:bCs/>
          <w:color w:val="auto"/>
          <w:kern w:val="0"/>
          <w:sz w:val="22"/>
          <w:szCs w:val="22"/>
          <w:lang w:val="en-US" w:eastAsia="en-US" w:bidi="ar-SA"/>
        </w:rPr>
        <w:t>Hotel Reservation System</w:t>
      </w:r>
      <w:r>
        <w:rPr>
          <w:b/>
          <w:bCs/>
        </w:rPr>
        <w:t xml:space="preserve"> Use Case Diagram</w:t>
      </w:r>
      <w:r>
        <w:rPr>
          <w:b w:val="false"/>
          <w:bCs w:val="false"/>
        </w:rPr>
        <w:t xml:space="preserve">: Three primary actors are shown to use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 The Hotel Manager manages hotel rooms through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r>
        <w:rPr>
          <w:rFonts w:eastAsia="Calibri" w:cs="" w:cstheme="minorBidi" w:eastAsiaTheme="minorHAnsi"/>
          <w:b w:val="false"/>
          <w:bCs w:val="false"/>
          <w:color w:val="auto"/>
          <w:kern w:val="0"/>
          <w:sz w:val="22"/>
          <w:szCs w:val="22"/>
          <w:lang w:val="en-US" w:eastAsia="en-US" w:bidi="ar-SA"/>
        </w:rPr>
        <w:t>.</w:t>
      </w:r>
      <w:r>
        <w:rPr>
          <w:b w:val="false"/>
          <w:bCs w:val="false"/>
        </w:rPr>
        <w:t xml:space="preserve"> The Hotel Clerk manages guest accommodations which includes the actions of managing reservations. Finally, the Guest manages their own reservation on the </w:t>
      </w:r>
      <w:r>
        <w:rPr>
          <w:rFonts w:eastAsia="Calibri" w:cs="" w:cstheme="minorBidi" w:eastAsiaTheme="minorHAnsi"/>
          <w:b w:val="false"/>
          <w:bCs w:val="false"/>
          <w:color w:val="auto"/>
          <w:kern w:val="0"/>
          <w:sz w:val="22"/>
          <w:szCs w:val="22"/>
          <w:lang w:val="en-US" w:eastAsia="en-US" w:bidi="ar-SA"/>
        </w:rPr>
        <w:t>Hotel Reservation</w:t>
      </w:r>
      <w:r>
        <w:rPr>
          <w:b w:val="false"/>
          <w:bCs w:val="false"/>
        </w:rPr>
        <w:t xml:space="preserve"> System.</w:t>
      </w:r>
    </w:p>
    <w:p>
      <w:pPr>
        <w:pStyle w:val="Heading1"/>
        <w:numPr>
          <w:ilvl w:val="0"/>
          <w:numId w:val="3"/>
        </w:numPr>
        <w:rPr/>
      </w:pPr>
      <w:bookmarkStart w:id="6" w:name="__RefHeading___Toc246_1600796794"/>
      <w:bookmarkStart w:id="7" w:name="_Toc50202384"/>
      <w:bookmarkEnd w:id="6"/>
      <w:r>
        <w:rPr/>
        <w:t>Use Case Brief Descriptions</w:t>
      </w:r>
      <w:bookmarkEnd w:id="7"/>
    </w:p>
    <w:p>
      <w:pPr>
        <w:pStyle w:val="Heading2"/>
        <w:numPr>
          <w:ilvl w:val="1"/>
          <w:numId w:val="3"/>
        </w:numPr>
        <w:ind w:left="720" w:hanging="720"/>
        <w:rPr/>
      </w:pPr>
      <w:bookmarkStart w:id="8" w:name="__RefHeading___Toc248_1600796794"/>
      <w:bookmarkStart w:id="9" w:name="2.1"/>
      <w:bookmarkStart w:id="10" w:name="_Toc50202385"/>
      <w:bookmarkEnd w:id="8"/>
      <w:r>
        <w:rPr>
          <w:rFonts w:eastAsia="" w:cs="" w:cstheme="majorBidi" w:eastAsiaTheme="majorEastAsia"/>
          <w:color w:val="2F5496" w:themeColor="accent1" w:themeShade="bf"/>
          <w:kern w:val="0"/>
          <w:sz w:val="26"/>
          <w:szCs w:val="26"/>
          <w:lang w:val="en-US" w:eastAsia="en-US" w:bidi="ar-SA"/>
        </w:rPr>
        <w:t>M</w:t>
      </w:r>
      <w:bookmarkEnd w:id="10"/>
      <w:r>
        <w:rPr>
          <w:rFonts w:eastAsia="" w:cs="" w:cstheme="majorBidi" w:eastAsiaTheme="majorEastAsia"/>
          <w:color w:val="2F5496" w:themeColor="accent1" w:themeShade="bf"/>
          <w:kern w:val="0"/>
          <w:sz w:val="26"/>
          <w:szCs w:val="26"/>
          <w:lang w:val="en-US" w:eastAsia="en-US" w:bidi="ar-SA"/>
        </w:rPr>
        <w:t>anage Hotel Room</w:t>
      </w:r>
      <w:bookmarkEnd w:id="9"/>
      <w:r>
        <w:rPr>
          <w:rFonts w:eastAsia="" w:cs="" w:cstheme="majorBidi" w:eastAsiaTheme="majorEastAsia"/>
          <w:color w:val="2F5496" w:themeColor="accent1" w:themeShade="bf"/>
          <w:kern w:val="0"/>
          <w:sz w:val="26"/>
          <w:szCs w:val="26"/>
          <w:lang w:val="en-US" w:eastAsia="en-US" w:bidi="ar-SA"/>
        </w:rPr>
        <w:t xml:space="preserve"> Listing</w:t>
      </w:r>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Hotel Manager requests a list of hotel rooms registered. The system responds with its list of hotel rooms. Then, the manager requests to add a hotel room, providing information regarding the room. The system responds with a receipt of the tasks's success or failure. </w:t>
      </w:r>
    </w:p>
    <w:p>
      <w:pPr>
        <w:pStyle w:val="Heading2"/>
        <w:numPr>
          <w:ilvl w:val="1"/>
          <w:numId w:val="3"/>
        </w:numPr>
        <w:ind w:left="720" w:hanging="720"/>
        <w:rPr/>
      </w:pPr>
      <w:bookmarkStart w:id="11" w:name="__RefHeading___Toc250_1600796794"/>
      <w:bookmarkStart w:id="12" w:name="2.2"/>
      <w:bookmarkStart w:id="13" w:name="_Toc50202386"/>
      <w:bookmarkEnd w:id="11"/>
      <w:r>
        <w:rPr>
          <w:rFonts w:eastAsia="" w:cs="" w:cstheme="majorBidi" w:eastAsiaTheme="majorEastAsia"/>
          <w:color w:val="2F5496" w:themeColor="accent1" w:themeShade="bf"/>
          <w:kern w:val="0"/>
          <w:sz w:val="26"/>
          <w:szCs w:val="26"/>
          <w:lang w:val="en-US" w:eastAsia="en-US" w:bidi="ar-SA"/>
        </w:rPr>
        <w:t>M</w:t>
      </w:r>
      <w:bookmarkEnd w:id="13"/>
      <w:r>
        <w:rPr>
          <w:rFonts w:eastAsia="" w:cs="" w:cstheme="majorBidi" w:eastAsiaTheme="majorEastAsia"/>
          <w:color w:val="2F5496" w:themeColor="accent1" w:themeShade="bf"/>
          <w:kern w:val="0"/>
          <w:sz w:val="26"/>
          <w:szCs w:val="26"/>
          <w:lang w:val="en-US" w:eastAsia="en-US" w:bidi="ar-SA"/>
        </w:rPr>
        <w:t>anage Guest Accommodation</w:t>
      </w:r>
      <w:bookmarkEnd w:id="12"/>
    </w:p>
    <w:p>
      <w:pPr>
        <w:pStyle w:val="NormalL2"/>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Hotel Clerk requests a list of hotel rooms. The system responds with a list of hotel rooms, along with current reservation and accomodation info. Then, the Hotel Clerk requests to register guest accomodation, providing the time of guest check-in. The system responds with a receipt of the accomodation tasks's success or failure. Finally, the Hotel Clerk requests to register a priced service to the guest's running balance, providing service type and possibly quantity. The system responds with a receipt of the transaction's success or failure.</w:t>
      </w:r>
    </w:p>
    <w:p>
      <w:pPr>
        <w:pStyle w:val="Heading2"/>
        <w:numPr>
          <w:ilvl w:val="1"/>
          <w:numId w:val="3"/>
        </w:numPr>
        <w:ind w:left="720" w:hanging="720"/>
        <w:rPr>
          <w:rFonts w:ascii="Calibri Light" w:hAnsi="Calibri Light" w:eastAsia="" w:cs="" w:asciiTheme="majorHAnsi" w:cstheme="majorBidi" w:eastAsiaTheme="majorEastAsia" w:hAnsiTheme="majorHAnsi"/>
          <w:color w:val="2F5496" w:themeColor="accent1" w:themeShade="bf"/>
          <w:kern w:val="0"/>
          <w:sz w:val="26"/>
          <w:szCs w:val="26"/>
          <w:lang w:val="en-US" w:eastAsia="en-US" w:bidi="ar-SA"/>
        </w:rPr>
      </w:pPr>
      <w:bookmarkStart w:id="14" w:name="__RefHeading___Toc252_1600796794"/>
      <w:bookmarkStart w:id="15" w:name="2.3"/>
      <w:bookmarkStart w:id="16" w:name="_Toc50202387"/>
      <w:bookmarkEnd w:id="14"/>
      <w:r>
        <w:rPr>
          <w:rFonts w:eastAsia="" w:cs="" w:cstheme="majorBidi" w:eastAsiaTheme="majorEastAsia"/>
          <w:color w:val="2F5496" w:themeColor="accent1" w:themeShade="bf"/>
          <w:kern w:val="0"/>
          <w:sz w:val="26"/>
          <w:szCs w:val="26"/>
          <w:lang w:val="en-US" w:eastAsia="en-US" w:bidi="ar-SA"/>
        </w:rPr>
        <w:t>M</w:t>
      </w:r>
      <w:bookmarkEnd w:id="16"/>
      <w:r>
        <w:rPr>
          <w:rFonts w:eastAsia="" w:cs="" w:cstheme="majorBidi" w:eastAsiaTheme="majorEastAsia"/>
          <w:color w:val="2F5496" w:themeColor="accent1" w:themeShade="bf"/>
          <w:kern w:val="0"/>
          <w:sz w:val="26"/>
          <w:szCs w:val="26"/>
          <w:lang w:val="en-US" w:eastAsia="en-US" w:bidi="ar-SA"/>
        </w:rPr>
        <w:t>anage Reservations</w:t>
      </w:r>
      <w:bookmarkEnd w:id="15"/>
    </w:p>
    <w:p>
      <w:pPr>
        <w:pStyle w:val="NormalL2"/>
        <w:spacing w:before="0" w:after="160"/>
        <w:rPr/>
      </w:pPr>
      <w:r>
        <w:rPr>
          <w:rFonts w:eastAsia="Calibri" w:cs="" w:cstheme="minorBidi" w:eastAsiaTheme="minorHAnsi"/>
          <w:color w:val="auto"/>
          <w:kern w:val="0"/>
          <w:sz w:val="22"/>
          <w:szCs w:val="22"/>
          <w:lang w:val="en-US" w:eastAsia="en-US" w:bidi="ar-SA"/>
        </w:rPr>
        <w:t>Guest requests a list of available rooms providing a specified date range for the reservation. The system responds with a list of rooms available at the specified date range along with basic details such as price, capacity, and features. Then, the Guest requests to begin reserving the room. The system responds with more info about the room as well as payment info. Finally, the Guest requests to finalize the reservation, providing personal information and billing info. The system responds with a confirmation of reservation and a receipt of transaction.</w:t>
      </w:r>
    </w:p>
    <w:sectPr>
      <w:headerReference w:type="default" r:id="rId13"/>
      <w:footerReference w:type="default" r:id="rId14"/>
      <w:type w:val="nextPage"/>
      <w:pgSz w:w="12240" w:h="15840"/>
      <w:pgMar w:left="720" w:right="720" w:header="360" w:top="720" w:footer="36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ni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2</w:t>
    </w:r>
    <w:r>
      <w:rPr/>
      <w:fldChar w:fldCharType="end"/>
    </w:r>
    <w:r>
      <w:rPr/>
      <w:t xml:space="preserve"> of </w:t>
    </w:r>
    <w:bookmarkStart w:id="5" w:name="Bookmark1"/>
    <w:bookmarkEnd w:id="5"/>
    <w:r>
      <w:rPr/>
      <w:t>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1</w:t>
    </w:r>
    <w:r>
      <w:rPr/>
      <w:fldChar w:fldCharType="end"/>
    </w:r>
    <w:r>
      <w:rPr/>
      <w:t xml:space="preserve"> of 3</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ckThinMediumGap" w:sz="4" w:space="1" w:color="000000"/>
      </w:pBdr>
      <w:spacing w:before="120" w:after="0"/>
      <w:rPr/>
    </w:pPr>
    <w:r>
      <w:rPr/>
      <w:fldChar w:fldCharType="begin"/>
    </w:r>
    <w:r>
      <w:rPr/>
      <w:instrText> REF ProjectName \h </w:instrText>
    </w:r>
    <w:r>
      <w:rPr/>
      <w:fldChar w:fldCharType="separate"/>
    </w:r>
    <w:r>
      <w:rPr/>
      <w:t>Hotel Reservation</w:t>
    </w:r>
    <w:r>
      <w:rPr/>
      <w:fldChar w:fldCharType="end"/>
    </w:r>
    <w:r>
      <w:rPr/>
      <w:tab/>
      <w:tab/>
      <w:t xml:space="preserve">Page </w:t>
    </w:r>
    <w:r>
      <w:rPr/>
      <w:fldChar w:fldCharType="begin"/>
    </w:r>
    <w:r>
      <w:rPr/>
      <w:instrText> PAGE </w:instrText>
    </w:r>
    <w:r>
      <w:rPr/>
      <w:fldChar w:fldCharType="separate"/>
    </w:r>
    <w:r>
      <w:rPr/>
      <w:t>3</w:t>
    </w:r>
    <w:r>
      <w:rPr/>
      <w:fldChar w:fldCharType="end"/>
    </w:r>
    <w:r>
      <w:rPr/>
      <w:t xml:space="preserve"> of 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nil"/>
      </w:pBd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0" w:author="Unknown Author" w:date="2021-11-13T15:34:39Z">
      <w:r>
        <w:rPr>
          <w:rFonts w:eastAsia="Calibri" w:cs="" w:cstheme="minorBidi" w:eastAsiaTheme="minorHAnsi"/>
          <w:color w:val="auto"/>
          <w:kern w:val="0"/>
          <w:sz w:val="18"/>
          <w:szCs w:val="18"/>
          <w:lang w:val="en-US" w:eastAsia="en-US" w:bidi="ar-SA"/>
        </w:rPr>
        <w:t>Monday, November 15, 2021</w:t>
      </w:r>
    </w:ins>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1" w:author="Unknown Author" w:date="2021-11-13T15:34:21Z">
      <w:bookmarkStart w:id="4" w:name="__DdeLink__6885_4053877668"/>
      <w:r>
        <w:rPr>
          <w:rFonts w:eastAsia="Calibri" w:cs="" w:cstheme="minorBidi" w:eastAsiaTheme="minorHAnsi"/>
          <w:color w:val="auto"/>
          <w:kern w:val="0"/>
          <w:sz w:val="18"/>
          <w:szCs w:val="18"/>
          <w:lang w:val="en-US" w:eastAsia="en-US" w:bidi="ar-SA"/>
        </w:rPr>
        <w:t>Monday, November 15, 2021</w:t>
      </w:r>
    </w:ins>
    <w:bookmarkEnd w:id="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thickThinMediumGap" w:sz="4" w:space="1" w:color="000000"/>
      </w:pBdr>
      <w:tabs>
        <w:tab w:val="clear" w:pos="709"/>
        <w:tab w:val="center" w:pos="5400" w:leader="none"/>
        <w:tab w:val="right" w:pos="10800" w:leader="none"/>
      </w:tabs>
      <w:spacing w:lineRule="auto" w:line="240" w:before="0" w:after="120"/>
      <w:rPr/>
    </w:pPr>
    <w:r>
      <w:rPr/>
      <w:fldChar w:fldCharType="begin"/>
    </w:r>
    <w:r>
      <w:rPr/>
      <w:instrText> REF DocumentTitle \h </w:instrText>
    </w:r>
    <w:r>
      <w:rPr/>
      <w:fldChar w:fldCharType="separate"/>
    </w:r>
    <w:r>
      <w:rPr/>
      <w:t xml:space="preserve">Use Case Model </w:t>
    </w:r>
    <w:r>
      <w:rPr/>
      <w:fldChar w:fldCharType="end"/>
    </w:r>
    <w:r>
      <w:rPr/>
      <w:tab/>
      <w:tab/>
      <w:t xml:space="preserve">Last Modified:  </w:t>
    </w:r>
    <w:ins w:id="12" w:author="Unknown Author" w:date="2021-11-13T15:34:46Z">
      <w:r>
        <w:rPr>
          <w:rFonts w:eastAsia="Calibri" w:cs="" w:cstheme="minorBidi" w:eastAsiaTheme="minorHAnsi"/>
          <w:color w:val="auto"/>
          <w:kern w:val="0"/>
          <w:sz w:val="18"/>
          <w:szCs w:val="18"/>
          <w:lang w:val="en-US" w:eastAsia="en-US" w:bidi="ar-SA"/>
        </w:rPr>
        <w:t>Monday, November 15, 2021</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3986"/>
    <w:pPr>
      <w:widowControl/>
      <w:overflowPunct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L1"/>
    <w:link w:val="Heading1Char"/>
    <w:uiPriority w:val="9"/>
    <w:qFormat/>
    <w:rsid w:val="00cc17b0"/>
    <w:pPr>
      <w:keepNext w:val="true"/>
      <w:keepLines/>
      <w:numPr>
        <w:ilvl w:val="0"/>
        <w:numId w:val="1"/>
      </w:numPr>
      <w:spacing w:before="36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L2"/>
    <w:link w:val="Heading2Char"/>
    <w:uiPriority w:val="9"/>
    <w:unhideWhenUsed/>
    <w:qFormat/>
    <w:rsid w:val="00bf31cf"/>
    <w:pPr>
      <w:keepNext w:val="true"/>
      <w:keepLines/>
      <w:numPr>
        <w:ilvl w:val="1"/>
        <w:numId w:val="1"/>
      </w:numPr>
      <w:spacing w:before="40" w:after="0"/>
      <w:ind w:left="720" w:hanging="72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L2"/>
    <w:link w:val="Heading3Char"/>
    <w:uiPriority w:val="9"/>
    <w:unhideWhenUsed/>
    <w:qFormat/>
    <w:rsid w:val="00921f78"/>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L2"/>
    <w:link w:val="Heading4Char"/>
    <w:uiPriority w:val="9"/>
    <w:unhideWhenUsed/>
    <w:qFormat/>
    <w:rsid w:val="00921f7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21f7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21f7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21f7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21f7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21f7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64c8"/>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c237fa"/>
    <w:rPr>
      <w:sz w:val="18"/>
      <w:szCs w:val="18"/>
    </w:rPr>
  </w:style>
  <w:style w:type="character" w:styleId="FooterChar" w:customStyle="1">
    <w:name w:val="Footer Char"/>
    <w:basedOn w:val="DefaultParagraphFont"/>
    <w:link w:val="Footer"/>
    <w:uiPriority w:val="99"/>
    <w:qFormat/>
    <w:rsid w:val="00e11f13"/>
    <w:rPr>
      <w:sz w:val="18"/>
      <w:szCs w:val="18"/>
    </w:rPr>
  </w:style>
  <w:style w:type="character" w:styleId="InternetLink">
    <w:name w:val="Internet Link"/>
    <w:basedOn w:val="DefaultParagraphFont"/>
    <w:uiPriority w:val="99"/>
    <w:unhideWhenUsed/>
    <w:rsid w:val="00575aad"/>
    <w:rPr>
      <w:color w:val="0563C1" w:themeColor="hyperlink"/>
      <w:u w:val="single"/>
    </w:rPr>
  </w:style>
  <w:style w:type="character" w:styleId="UnresolvedMention">
    <w:name w:val="Unresolved Mention"/>
    <w:basedOn w:val="DefaultParagraphFont"/>
    <w:uiPriority w:val="99"/>
    <w:semiHidden/>
    <w:unhideWhenUsed/>
    <w:qFormat/>
    <w:rsid w:val="00575aad"/>
    <w:rPr>
      <w:color w:val="605E5C"/>
      <w:shd w:fill="E1DFDD" w:val="clear"/>
    </w:rPr>
  </w:style>
  <w:style w:type="character" w:styleId="Heading2Char" w:customStyle="1">
    <w:name w:val="Heading 2 Char"/>
    <w:basedOn w:val="DefaultParagraphFont"/>
    <w:link w:val="Heading2"/>
    <w:uiPriority w:val="9"/>
    <w:qFormat/>
    <w:rsid w:val="00bf31cf"/>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c17b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21f78"/>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21f78"/>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921f78"/>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921f78"/>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921f78"/>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921f78"/>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21f78"/>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Annotationreference">
    <w:name w:val="annotation reference"/>
    <w:basedOn w:val="DefaultParagraphFont"/>
    <w:uiPriority w:val="99"/>
    <w:semiHidden/>
    <w:unhideWhenUsed/>
    <w:qFormat/>
    <w:rsid w:val="00ee7695"/>
    <w:rPr>
      <w:sz w:val="16"/>
      <w:szCs w:val="16"/>
    </w:rPr>
  </w:style>
  <w:style w:type="character" w:styleId="CommentTextChar" w:customStyle="1">
    <w:name w:val="Comment Text Char"/>
    <w:basedOn w:val="DefaultParagraphFont"/>
    <w:link w:val="CommentText"/>
    <w:uiPriority w:val="99"/>
    <w:qFormat/>
    <w:rsid w:val="00ee7695"/>
    <w:rPr>
      <w:sz w:val="20"/>
      <w:szCs w:val="20"/>
    </w:rPr>
  </w:style>
  <w:style w:type="character" w:styleId="CommentSubjectChar" w:customStyle="1">
    <w:name w:val="Comment Subject Char"/>
    <w:basedOn w:val="CommentTextChar"/>
    <w:link w:val="CommentSubject"/>
    <w:uiPriority w:val="99"/>
    <w:semiHidden/>
    <w:qFormat/>
    <w:rsid w:val="00ee7695"/>
    <w:rPr>
      <w:b/>
      <w:bCs/>
      <w:sz w:val="20"/>
      <w:szCs w:val="20"/>
    </w:rPr>
  </w:style>
  <w:style w:type="character" w:styleId="BalloonTextChar" w:customStyle="1">
    <w:name w:val="Balloon Text Char"/>
    <w:basedOn w:val="DefaultParagraphFont"/>
    <w:link w:val="BalloonText"/>
    <w:uiPriority w:val="99"/>
    <w:semiHidden/>
    <w:qFormat/>
    <w:rsid w:val="00ee7695"/>
    <w:rPr>
      <w:rFonts w:ascii="Segoe UI" w:hAnsi="Segoe UI" w:cs="Segoe UI"/>
      <w:sz w:val="18"/>
      <w:szCs w:val="18"/>
    </w:rPr>
  </w:style>
  <w:style w:type="character" w:styleId="NormalL1Char" w:customStyle="1">
    <w:name w:val="Normal L1 Char"/>
    <w:basedOn w:val="DefaultParagraphFont"/>
    <w:link w:val="NormalL1"/>
    <w:qFormat/>
    <w:rsid w:val="007a3348"/>
    <w:rPr/>
  </w:style>
  <w:style w:type="character" w:styleId="NormalL2Char" w:customStyle="1">
    <w:name w:val="Normal L2 Char"/>
    <w:basedOn w:val="DefaultParagraphFont"/>
    <w:link w:val="NormalL2"/>
    <w:qFormat/>
    <w:rsid w:val="00bf31cf"/>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EndnoteCharacters">
    <w:name w:val="Endnote Characters"/>
    <w:qForma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e664c8"/>
    <w:pPr>
      <w:spacing w:lineRule="auto" w:line="240" w:before="0" w:after="0"/>
      <w:contextualSpacing/>
      <w:jc w:val="center"/>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c237fa"/>
    <w:pPr>
      <w:pBdr>
        <w:bottom w:val="thickThinMediumGap" w:sz="4" w:space="1" w:color="000000"/>
      </w:pBdr>
      <w:tabs>
        <w:tab w:val="clear" w:pos="709"/>
        <w:tab w:val="center" w:pos="5400" w:leader="none"/>
        <w:tab w:val="right" w:pos="10800" w:leader="none"/>
      </w:tabs>
      <w:spacing w:lineRule="auto" w:line="240" w:before="0" w:after="120"/>
    </w:pPr>
    <w:rPr>
      <w:sz w:val="18"/>
      <w:szCs w:val="18"/>
    </w:rPr>
  </w:style>
  <w:style w:type="paragraph" w:styleId="Footer">
    <w:name w:val="Footer"/>
    <w:basedOn w:val="Header"/>
    <w:link w:val="FooterChar"/>
    <w:uiPriority w:val="99"/>
    <w:unhideWhenUsed/>
    <w:rsid w:val="00e11f13"/>
    <w:pPr>
      <w:pBdr>
        <w:top w:val="thickThinMediumGap" w:sz="8" w:space="1" w:color="000000"/>
        <w:bottom w:val="nil"/>
      </w:pBdr>
      <w:spacing w:before="120" w:after="0"/>
    </w:pPr>
    <w:rPr/>
  </w:style>
  <w:style w:type="paragraph" w:styleId="ListParagraph">
    <w:name w:val="List Paragraph"/>
    <w:basedOn w:val="Normal"/>
    <w:uiPriority w:val="34"/>
    <w:qFormat/>
    <w:rsid w:val="00760a8e"/>
    <w:pPr>
      <w:spacing w:lineRule="auto" w:line="240" w:before="0" w:after="240"/>
      <w:ind w:left="720" w:hanging="0"/>
      <w:contextualSpacing/>
      <w:jc w:val="both"/>
    </w:pPr>
    <w:rPr>
      <w:rFonts w:ascii="Calibri" w:hAnsi="Calibri" w:eastAsia="Garamond" w:cs="Calibri"/>
      <w:lang w:val="en"/>
    </w:rPr>
  </w:style>
  <w:style w:type="paragraph" w:styleId="TOCHeading">
    <w:name w:val="TOC Heading"/>
    <w:basedOn w:val="Heading1"/>
    <w:next w:val="Normal"/>
    <w:uiPriority w:val="39"/>
    <w:unhideWhenUsed/>
    <w:qFormat/>
    <w:rsid w:val="00c20764"/>
    <w:pPr>
      <w:numPr>
        <w:ilvl w:val="0"/>
        <w:numId w:val="0"/>
      </w:numPr>
    </w:pPr>
    <w:rPr/>
  </w:style>
  <w:style w:type="paragraph" w:styleId="Contents1">
    <w:name w:val="TOC 1"/>
    <w:basedOn w:val="Normal"/>
    <w:next w:val="Normal"/>
    <w:uiPriority w:val="39"/>
    <w:unhideWhenUsed/>
    <w:rsid w:val="008437a3"/>
    <w:pPr>
      <w:tabs>
        <w:tab w:val="clear" w:pos="709"/>
        <w:tab w:val="left" w:pos="540" w:leader="none"/>
        <w:tab w:val="right" w:pos="10790" w:leader="dot"/>
      </w:tabs>
      <w:spacing w:before="360" w:after="100"/>
    </w:pPr>
    <w:rPr>
      <w:sz w:val="28"/>
    </w:rPr>
  </w:style>
  <w:style w:type="paragraph" w:styleId="Contents2">
    <w:name w:val="TOC 2"/>
    <w:basedOn w:val="Normal"/>
    <w:next w:val="Normal"/>
    <w:uiPriority w:val="39"/>
    <w:unhideWhenUsed/>
    <w:rsid w:val="009735f5"/>
    <w:pPr>
      <w:tabs>
        <w:tab w:val="clear" w:pos="709"/>
        <w:tab w:val="left" w:pos="1080" w:leader="none"/>
        <w:tab w:val="right" w:pos="10790" w:leader="dot"/>
      </w:tabs>
      <w:spacing w:before="0" w:after="100"/>
      <w:ind w:left="540" w:hanging="0"/>
    </w:pPr>
    <w:rPr/>
  </w:style>
  <w:style w:type="paragraph" w:styleId="Annotationtext">
    <w:name w:val="annotation text"/>
    <w:basedOn w:val="Normal"/>
    <w:link w:val="CommentTextChar"/>
    <w:uiPriority w:val="99"/>
    <w:unhideWhenUsed/>
    <w:qFormat/>
    <w:rsid w:val="00ee7695"/>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e7695"/>
    <w:pPr/>
    <w:rPr>
      <w:b/>
      <w:bCs/>
    </w:rPr>
  </w:style>
  <w:style w:type="paragraph" w:styleId="BalloonText">
    <w:name w:val="Balloon Text"/>
    <w:basedOn w:val="Normal"/>
    <w:link w:val="BalloonTextChar"/>
    <w:uiPriority w:val="99"/>
    <w:semiHidden/>
    <w:unhideWhenUsed/>
    <w:qFormat/>
    <w:rsid w:val="00ee7695"/>
    <w:pPr>
      <w:spacing w:lineRule="auto" w:line="240" w:before="0" w:after="0"/>
    </w:pPr>
    <w:rPr>
      <w:rFonts w:ascii="Segoe UI" w:hAnsi="Segoe UI" w:cs="Segoe UI"/>
      <w:sz w:val="18"/>
      <w:szCs w:val="18"/>
    </w:rPr>
  </w:style>
  <w:style w:type="paragraph" w:styleId="Contents3">
    <w:name w:val="TOC 3"/>
    <w:basedOn w:val="Normal"/>
    <w:next w:val="Normal"/>
    <w:uiPriority w:val="39"/>
    <w:unhideWhenUsed/>
    <w:rsid w:val="00f2135d"/>
    <w:pPr>
      <w:tabs>
        <w:tab w:val="clear" w:pos="709"/>
        <w:tab w:val="left" w:pos="1620" w:leader="none"/>
        <w:tab w:val="right" w:pos="10790" w:leader="dot"/>
      </w:tabs>
      <w:spacing w:before="0" w:after="100"/>
      <w:ind w:left="1080" w:hanging="0"/>
    </w:pPr>
    <w:rPr/>
  </w:style>
  <w:style w:type="paragraph" w:styleId="Contents4">
    <w:name w:val="TOC 4"/>
    <w:basedOn w:val="Normal"/>
    <w:next w:val="Normal"/>
    <w:uiPriority w:val="39"/>
    <w:unhideWhenUsed/>
    <w:rsid w:val="00f2135d"/>
    <w:pPr>
      <w:tabs>
        <w:tab w:val="clear" w:pos="709"/>
        <w:tab w:val="left" w:pos="2160" w:leader="none"/>
        <w:tab w:val="right" w:pos="10790" w:leader="dot"/>
      </w:tabs>
      <w:spacing w:before="0" w:after="100"/>
      <w:ind w:left="1620" w:hanging="0"/>
    </w:pPr>
    <w:rPr/>
  </w:style>
  <w:style w:type="paragraph" w:styleId="NormalL1" w:customStyle="1">
    <w:name w:val="Normal L1"/>
    <w:basedOn w:val="Normal"/>
    <w:link w:val="NormalL1Char"/>
    <w:qFormat/>
    <w:rsid w:val="007a3348"/>
    <w:pPr>
      <w:ind w:left="432" w:hanging="0"/>
    </w:pPr>
    <w:rPr/>
  </w:style>
  <w:style w:type="paragraph" w:styleId="NormalL2" w:customStyle="1">
    <w:name w:val="Normal L2"/>
    <w:basedOn w:val="Normal"/>
    <w:link w:val="NormalL2Char"/>
    <w:qFormat/>
    <w:rsid w:val="00bf31cf"/>
    <w:pPr>
      <w:ind w:left="72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c73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joshcibad@csu.fullerton.edu?subject=Regarding the HotelBuch System" TargetMode="External"/><Relationship Id="rId5" Type="http://schemas.openxmlformats.org/officeDocument/2006/relationships/hyperlink" Target="mailto:joshcibad@csu.fullerton.edu?subject=Regarding the HotelBuch Syste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047B-2912-447A-A2F7-5AE44162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LibreOffice/6.3.2.2$Windows_X86_64 LibreOffice_project/98b30e735bda24bc04ab42594c85f7fd8be07b9c</Application>
  <Pages>5</Pages>
  <Words>476</Words>
  <Characters>2537</Characters>
  <CharactersWithSpaces>2973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2020-09-04T22:31:00Z</dcterms:created>
  <dc:creator>Thomas Bettens</dc:creator>
  <dc:description/>
  <dc:language>en-US</dc:language>
  <cp:lastModifiedBy/>
  <cp:lastPrinted>2021-11-15T10:18:03Z</cp:lastPrinted>
  <dcterms:modified xsi:type="dcterms:W3CDTF">2021-11-15T09:41:27Z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