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4.jpeg" ContentType="image/jpeg"/>
  <Override PartName="/word/media/image3.jpeg" ContentType="image/jpeg"/>
  <Override PartName="/word/header2.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California State University Fullerton</w:t>
      </w:r>
    </w:p>
    <w:p>
      <w:pPr>
        <w:pStyle w:val="Title"/>
        <w:rPr/>
      </w:pPr>
      <w:r>
        <w:rPr/>
        <w:t>CPSC 462</w:t>
      </w:r>
    </w:p>
    <w:p>
      <w:pPr>
        <w:pStyle w:val="Title"/>
        <w:rPr/>
      </w:pPr>
      <w:r>
        <w:rPr/>
        <w:drawing>
          <wp:inline distT="0" distB="0" distL="0" distR="0">
            <wp:extent cx="1200150" cy="1200150"/>
            <wp:effectExtent l="0" t="0" r="0" b="0"/>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2"/>
                    <a:stretch>
                      <a:fillRect/>
                    </a:stretch>
                  </pic:blipFill>
                  <pic:spPr bwMode="auto">
                    <a:xfrm>
                      <a:off x="0" y="0"/>
                      <a:ext cx="1200150" cy="1200150"/>
                    </a:xfrm>
                    <a:prstGeom prst="rect">
                      <a:avLst/>
                    </a:prstGeom>
                  </pic:spPr>
                </pic:pic>
              </a:graphicData>
            </a:graphic>
          </wp:inline>
        </w:drawing>
      </w:r>
    </w:p>
    <w:p>
      <w:pPr>
        <w:pStyle w:val="Title"/>
        <w:rPr/>
      </w:pPr>
      <w:r>
        <w:rPr/>
        <w:t>Object Oriented Software Design</w:t>
      </w:r>
    </w:p>
    <w:p>
      <w:pPr>
        <w:pStyle w:val="Title"/>
        <w:rPr/>
      </w:pPr>
      <w:bookmarkStart w:id="0" w:name="DocumentTitle"/>
      <w:r>
        <w:rPr/>
        <w:t xml:space="preserve">Use Case Model – Annex 2 </w:t>
      </w:r>
      <w:bookmarkEnd w:id="0"/>
    </w:p>
    <w:p>
      <w:pPr>
        <w:pStyle w:val="Title"/>
        <w:rPr/>
      </w:pPr>
      <w:r>
        <w:rPr/>
        <w:t>for the</w:t>
      </w:r>
    </w:p>
    <w:p>
      <w:pPr>
        <w:pStyle w:val="Title"/>
        <w:rPr/>
      </w:pPr>
      <w:r>
        <w:rPr/>
        <w:drawing>
          <wp:inline distT="0" distB="0" distL="0" distR="0">
            <wp:extent cx="2125980" cy="22860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125980" cy="2286000"/>
                    </a:xfrm>
                    <a:prstGeom prst="rect">
                      <a:avLst/>
                    </a:prstGeom>
                  </pic:spPr>
                </pic:pic>
              </a:graphicData>
            </a:graphic>
          </wp:inline>
        </w:drawing>
      </w:r>
    </w:p>
    <w:p>
      <w:pPr>
        <w:pStyle w:val="Title"/>
        <w:rPr>
          <w:rFonts w:ascii="Calibri Light" w:hAnsi="Calibri Light" w:eastAsia="" w:cs="" w:cstheme="majorBidi" w:eastAsiaTheme="majorEastAsia"/>
          <w:color w:val="auto"/>
          <w:spacing w:val="-10"/>
          <w:kern w:val="2"/>
          <w:sz w:val="56"/>
          <w:szCs w:val="56"/>
          <w:lang w:val="en-US" w:eastAsia="en-US" w:bidi="ar-SA"/>
        </w:rPr>
      </w:pPr>
      <w:bookmarkStart w:id="1" w:name="ProjectName"/>
      <w:r>
        <w:rPr>
          <w:rFonts w:eastAsia="" w:cs="" w:cstheme="majorBidi" w:eastAsiaTheme="majorEastAsia"/>
          <w:color w:val="auto"/>
          <w:spacing w:val="-10"/>
          <w:kern w:val="2"/>
          <w:sz w:val="56"/>
          <w:szCs w:val="56"/>
          <w:lang w:val="en-US" w:eastAsia="en-US" w:bidi="ar-SA"/>
        </w:rPr>
        <w:t>Hotel Reservation</w:t>
      </w:r>
      <w:bookmarkEnd w:id="1"/>
    </w:p>
    <w:p>
      <w:pPr>
        <w:pStyle w:val="Title"/>
        <w:rPr/>
      </w:pPr>
      <w:r>
        <w:rPr/>
        <w:t xml:space="preserve">System </w:t>
      </w:r>
    </w:p>
    <w:p>
      <w:pPr>
        <w:pStyle w:val="Normal"/>
        <w:rPr/>
      </w:pPr>
      <w:r>
        <w:rPr/>
      </w:r>
    </w:p>
    <w:p>
      <w:pPr>
        <w:pStyle w:val="Title"/>
        <w:rPr/>
      </w:pPr>
      <w:bookmarkStart w:id="2" w:name="UseCaseTitle"/>
      <w:bookmarkStart w:id="3" w:name="UseCaseTitle1"/>
      <w:r>
        <w:rPr/>
        <w:t xml:space="preserve">Manage Reservations </w:t>
      </w:r>
      <w:bookmarkEnd w:id="2"/>
      <w:bookmarkEnd w:id="3"/>
    </w:p>
    <w:p>
      <w:pPr>
        <w:pStyle w:val="Title"/>
        <w:rPr/>
      </w:pPr>
      <w:r>
        <w:rPr/>
        <w:t>Fully Dressed Use Case</w:t>
      </w:r>
    </w:p>
    <w:p>
      <w:pPr>
        <w:pStyle w:val="Title"/>
        <w:rPr>
          <w:sz w:val="16"/>
          <w:szCs w:val="16"/>
        </w:rPr>
      </w:pPr>
      <w:r>
        <w:rPr>
          <w:sz w:val="16"/>
          <w:szCs w:val="16"/>
        </w:rPr>
      </w:r>
    </w:p>
    <w:tbl>
      <w:tblPr>
        <w:tblStyle w:val="TableGrid"/>
        <w:tblpPr w:bottomFromText="0" w:horzAnchor="margin" w:leftFromText="187" w:rightFromText="187" w:tblpX="0" w:tblpXSpec="center" w:tblpY="0" w:tblpYSpec="bottom" w:topFromText="0" w:vertAnchor="margin"/>
        <w:tblW w:w="5000" w:type="pct"/>
        <w:jc w:val="center"/>
        <w:tblInd w:w="0" w:type="dxa"/>
        <w:tblCellMar>
          <w:top w:w="0" w:type="dxa"/>
          <w:left w:w="108" w:type="dxa"/>
          <w:bottom w:w="0" w:type="dxa"/>
          <w:right w:w="108" w:type="dxa"/>
        </w:tblCellMar>
        <w:tblLook w:firstRow="1" w:noVBand="1" w:lastRow="0" w:firstColumn="1" w:lastColumn="0" w:noHBand="0" w:val="04a0"/>
      </w:tblPr>
      <w:tblGrid>
        <w:gridCol w:w="3600"/>
        <w:gridCol w:w="3600"/>
        <w:gridCol w:w="3600"/>
      </w:tblGrid>
      <w:tr>
        <w:trPr>
          <w:cantSplit w:val="true"/>
        </w:trPr>
        <w:tc>
          <w:tcPr>
            <w:tcW w:w="3600" w:type="dxa"/>
            <w:tcBorders>
              <w:top w:val="nil"/>
              <w:left w:val="nil"/>
              <w:bottom w:val="nil"/>
              <w:right w:val="nil"/>
            </w:tcBorders>
            <w:shd w:fill="auto" w:val="clear"/>
          </w:tcPr>
          <w:p>
            <w:pPr>
              <w:pStyle w:val="Normal"/>
              <w:spacing w:lineRule="auto" w:line="240" w:before="0" w:after="0"/>
              <w:rPr>
                <w:b/>
                <w:b/>
                <w:bCs/>
              </w:rPr>
            </w:pPr>
            <w:r>
              <w:rPr>
                <w:b/>
                <w:bCs/>
              </w:rPr>
            </w:r>
          </w:p>
        </w:tc>
        <w:tc>
          <w:tcPr>
            <w:tcW w:w="3600" w:type="dxa"/>
            <w:tcBorders>
              <w:top w:val="nil"/>
              <w:left w:val="nil"/>
              <w:bottom w:val="nil"/>
              <w:right w:val="nil"/>
            </w:tcBorders>
            <w:shd w:fill="auto" w:val="clear"/>
          </w:tcPr>
          <w:p>
            <w:pPr>
              <w:pStyle w:val="Normal"/>
              <w:spacing w:lineRule="auto" w:line="240" w:before="0" w:after="0"/>
              <w:rPr/>
            </w:pPr>
            <w:r>
              <w:rPr>
                <w:b/>
                <w:bCs/>
              </w:rPr>
              <w:t>Josh Ibad</w:t>
            </w:r>
          </w:p>
        </w:tc>
        <w:tc>
          <w:tcPr>
            <w:tcW w:w="3600" w:type="dxa"/>
            <w:tcBorders>
              <w:top w:val="nil"/>
              <w:left w:val="nil"/>
              <w:bottom w:val="nil"/>
              <w:right w:val="nil"/>
            </w:tcBorders>
            <w:shd w:fill="auto" w:val="clear"/>
          </w:tcPr>
          <w:p>
            <w:pPr>
              <w:pStyle w:val="Normal"/>
              <w:spacing w:lineRule="auto" w:line="240" w:before="0" w:after="0"/>
              <w:rPr>
                <w:b/>
                <w:b/>
                <w:bCs/>
              </w:rPr>
            </w:pPr>
            <w:r>
              <w:rPr>
                <w:b/>
                <w:bCs/>
              </w:rPr>
            </w:r>
          </w:p>
        </w:tc>
      </w:tr>
      <w:tr>
        <w:trPr>
          <w:cantSplit w:val="true"/>
        </w:trPr>
        <w:tc>
          <w:tcPr>
            <w:tcW w:w="3600" w:type="dxa"/>
            <w:tcBorders>
              <w:top w:val="nil"/>
              <w:left w:val="nil"/>
              <w:bottom w:val="nil"/>
              <w:right w:val="nil"/>
            </w:tcBorders>
            <w:shd w:fill="auto" w:val="clear"/>
          </w:tcPr>
          <w:p>
            <w:pPr>
              <w:pStyle w:val="Normal"/>
              <w:spacing w:lineRule="auto" w:line="240" w:before="0" w:after="0"/>
              <w:ind w:left="164" w:hanging="0"/>
              <w:rPr/>
            </w:pPr>
            <w:r>
              <w:rPr/>
            </w:r>
          </w:p>
        </w:tc>
        <w:tc>
          <w:tcPr>
            <w:tcW w:w="3600" w:type="dxa"/>
            <w:tcBorders>
              <w:top w:val="nil"/>
              <w:left w:val="nil"/>
              <w:bottom w:val="nil"/>
              <w:right w:val="nil"/>
            </w:tcBorders>
            <w:shd w:fill="auto" w:val="clear"/>
          </w:tcPr>
          <w:p>
            <w:pPr>
              <w:pStyle w:val="Normal"/>
              <w:spacing w:lineRule="auto" w:line="240" w:before="0" w:after="0"/>
              <w:ind w:left="164" w:hanging="0"/>
              <w:rPr/>
            </w:pPr>
            <w:hyperlink r:id="rId4">
              <w:ins w:id="0" w:author="Unknown Author" w:date="2021-11-13T15:29:44Z">
                <w:r>
                  <w:rPr>
                    <w:rStyle w:val="ListLabel10"/>
                    <w:rFonts w:eastAsia="Calibri" w:cs="" w:cstheme="minorBidi" w:eastAsiaTheme="minorHAnsi"/>
                    <w:color w:val="auto"/>
                    <w:kern w:val="0"/>
                    <w:sz w:val="22"/>
                    <w:szCs w:val="22"/>
                    <w:lang w:val="en-US" w:eastAsia="en-US" w:bidi="ar-SA"/>
                  </w:rPr>
                  <w:t>Chief Software Architect</w:t>
                </w:r>
              </w:ins>
            </w:hyperlink>
          </w:p>
        </w:tc>
        <w:tc>
          <w:tcPr>
            <w:tcW w:w="3600" w:type="dxa"/>
            <w:tcBorders>
              <w:top w:val="nil"/>
              <w:left w:val="nil"/>
              <w:bottom w:val="nil"/>
              <w:right w:val="nil"/>
            </w:tcBorders>
            <w:shd w:fill="auto" w:val="clear"/>
          </w:tcPr>
          <w:p>
            <w:pPr>
              <w:pStyle w:val="Normal"/>
              <w:spacing w:lineRule="auto" w:line="240" w:before="0" w:after="0"/>
              <w:ind w:left="164" w:hanging="0"/>
              <w:rPr/>
            </w:pPr>
            <w:r>
              <w:rPr/>
            </w:r>
          </w:p>
        </w:tc>
      </w:tr>
      <w:tr>
        <w:trPr>
          <w:cantSplit w:val="true"/>
        </w:trPr>
        <w:tc>
          <w:tcPr>
            <w:tcW w:w="3600" w:type="dxa"/>
            <w:tcBorders>
              <w:top w:val="nil"/>
              <w:left w:val="nil"/>
              <w:bottom w:val="nil"/>
              <w:right w:val="nil"/>
            </w:tcBorders>
            <w:shd w:fill="auto" w:val="clear"/>
          </w:tcPr>
          <w:p>
            <w:pPr>
              <w:pStyle w:val="Normal"/>
              <w:spacing w:lineRule="auto" w:line="240" w:before="0" w:after="0"/>
              <w:ind w:left="164" w:hanging="0"/>
              <w:rPr>
                <w:rStyle w:val="InternetLink"/>
              </w:rPr>
            </w:pPr>
            <w:r>
              <w:rPr/>
            </w:r>
          </w:p>
        </w:tc>
        <w:tc>
          <w:tcPr>
            <w:tcW w:w="3600" w:type="dxa"/>
            <w:tcBorders>
              <w:top w:val="nil"/>
              <w:left w:val="nil"/>
              <w:bottom w:val="nil"/>
              <w:right w:val="nil"/>
            </w:tcBorders>
            <w:shd w:fill="auto" w:val="clear"/>
          </w:tcPr>
          <w:p>
            <w:pPr>
              <w:pStyle w:val="Normal"/>
              <w:spacing w:lineRule="auto" w:line="240" w:before="0" w:after="0"/>
              <w:ind w:left="164" w:hanging="0"/>
              <w:rPr/>
            </w:pPr>
            <w:hyperlink r:id="rId5">
              <w:r>
                <w:rPr>
                  <w:rStyle w:val="InternetLink"/>
                </w:rPr>
                <w:t>joshcibad@csu.fullerton.edu</w:t>
              </w:r>
            </w:hyperlink>
          </w:p>
        </w:tc>
        <w:tc>
          <w:tcPr>
            <w:tcW w:w="3600" w:type="dxa"/>
            <w:tcBorders>
              <w:top w:val="nil"/>
              <w:left w:val="nil"/>
              <w:bottom w:val="nil"/>
              <w:right w:val="nil"/>
            </w:tcBorders>
            <w:shd w:fill="auto" w:val="clear"/>
          </w:tcPr>
          <w:p>
            <w:pPr>
              <w:pStyle w:val="Normal"/>
              <w:spacing w:lineRule="auto" w:line="240" w:before="0" w:after="0"/>
              <w:ind w:left="164" w:hanging="0"/>
              <w:rPr/>
            </w:pPr>
            <w:r>
              <w:rPr/>
            </w:r>
          </w:p>
        </w:tc>
      </w:tr>
    </w:tbl>
    <w:p>
      <w:pPr>
        <w:sectPr>
          <w:headerReference w:type="default" r:id="rId6"/>
          <w:footerReference w:type="default" r:id="rId7"/>
          <w:type w:val="nextPage"/>
          <w:pgSz w:w="12240" w:h="15840"/>
          <w:pgMar w:left="720" w:right="720" w:header="360" w:top="720" w:footer="360" w:bottom="720" w:gutter="0"/>
          <w:pgNumType w:fmt="decimal"/>
          <w:formProt w:val="false"/>
          <w:textDirection w:val="lrTb"/>
          <w:docGrid w:type="default" w:linePitch="360" w:charSpace="4096"/>
        </w:sectPr>
      </w:pPr>
    </w:p>
    <w:p>
      <w:pPr>
        <w:pStyle w:val="Normal"/>
        <w:rPr/>
      </w:pPr>
      <w:r>
        <w:rPr/>
        <w:t xml:space="preserve">Revision History: </w:t>
      </w:r>
    </w:p>
    <w:tbl>
      <w:tblPr>
        <w:tblStyle w:val="TableGrid"/>
        <w:tblW w:w="5000" w:type="pct"/>
        <w:jc w:val="left"/>
        <w:tblInd w:w="0" w:type="dxa"/>
        <w:tblCellMar>
          <w:top w:w="0" w:type="dxa"/>
          <w:left w:w="108" w:type="dxa"/>
          <w:bottom w:w="0" w:type="dxa"/>
          <w:right w:w="108" w:type="dxa"/>
        </w:tblCellMar>
        <w:tblLook w:firstRow="1" w:noVBand="1" w:lastRow="0" w:firstColumn="0" w:lastColumn="0" w:noHBand="1" w:val="0620"/>
      </w:tblPr>
      <w:tblGrid>
        <w:gridCol w:w="903"/>
        <w:gridCol w:w="1867"/>
        <w:gridCol w:w="6393"/>
        <w:gridCol w:w="1636"/>
      </w:tblGrid>
      <w:tr>
        <w:trPr>
          <w:tblHeader w:val="true"/>
        </w:trPr>
        <w:tc>
          <w:tcPr>
            <w:tcW w:w="903" w:type="dxa"/>
            <w:tcBorders/>
            <w:shd w:color="auto" w:fill="D9D9D9" w:themeFill="background1" w:themeFillShade="d9" w:val="clear"/>
            <w:vAlign w:val="bottom"/>
          </w:tcPr>
          <w:p>
            <w:pPr>
              <w:pStyle w:val="Normal"/>
              <w:spacing w:lineRule="auto" w:line="240" w:before="0" w:after="0"/>
              <w:rPr/>
            </w:pPr>
            <w:r>
              <w:rPr/>
              <w:t>Version</w:t>
            </w:r>
          </w:p>
        </w:tc>
        <w:tc>
          <w:tcPr>
            <w:tcW w:w="1867" w:type="dxa"/>
            <w:tcBorders/>
            <w:shd w:color="auto" w:fill="D9D9D9" w:themeFill="background1" w:themeFillShade="d9" w:val="clear"/>
            <w:vAlign w:val="bottom"/>
          </w:tcPr>
          <w:p>
            <w:pPr>
              <w:pStyle w:val="Normal"/>
              <w:spacing w:lineRule="auto" w:line="240" w:before="0" w:after="0"/>
              <w:rPr/>
            </w:pPr>
            <w:r>
              <w:rPr/>
              <w:t>Date</w:t>
            </w:r>
          </w:p>
        </w:tc>
        <w:tc>
          <w:tcPr>
            <w:tcW w:w="6393" w:type="dxa"/>
            <w:tcBorders/>
            <w:shd w:color="auto" w:fill="D9D9D9" w:themeFill="background1" w:themeFillShade="d9" w:val="clear"/>
            <w:vAlign w:val="bottom"/>
          </w:tcPr>
          <w:p>
            <w:pPr>
              <w:pStyle w:val="Normal"/>
              <w:spacing w:lineRule="auto" w:line="240" w:before="0" w:after="0"/>
              <w:rPr/>
            </w:pPr>
            <w:r>
              <w:rPr/>
              <w:t>Summary of Changes</w:t>
            </w:r>
          </w:p>
        </w:tc>
        <w:tc>
          <w:tcPr>
            <w:tcW w:w="1636" w:type="dxa"/>
            <w:tcBorders/>
            <w:shd w:color="auto" w:fill="D9D9D9" w:themeFill="background1" w:themeFillShade="d9" w:val="clear"/>
            <w:vAlign w:val="bottom"/>
          </w:tcPr>
          <w:p>
            <w:pPr>
              <w:pStyle w:val="Normal"/>
              <w:spacing w:lineRule="auto" w:line="240" w:before="0" w:after="0"/>
              <w:rPr/>
            </w:pPr>
            <w:r>
              <w:rPr/>
              <w:t>Author</w:t>
            </w:r>
          </w:p>
        </w:tc>
      </w:tr>
      <w:tr>
        <w:trPr>
          <w:trHeight w:val="321" w:hRule="atLeast"/>
        </w:trPr>
        <w:tc>
          <w:tcPr>
            <w:tcW w:w="903" w:type="dxa"/>
            <w:tcBorders/>
            <w:shd w:fill="auto" w:val="clear"/>
          </w:tcPr>
          <w:p>
            <w:pPr>
              <w:pStyle w:val="Normal"/>
              <w:spacing w:lineRule="auto" w:line="240" w:before="0" w:after="0"/>
              <w:rPr/>
            </w:pPr>
            <w:r>
              <w:rPr/>
              <w:t>1.0</w:t>
            </w:r>
          </w:p>
        </w:tc>
        <w:tc>
          <w:tcPr>
            <w:tcW w:w="1867" w:type="dxa"/>
            <w:tcBorders/>
            <w:shd w:fill="auto" w:val="clear"/>
          </w:tcPr>
          <w:p>
            <w:pPr>
              <w:pStyle w:val="Normal"/>
              <w:spacing w:lineRule="auto" w:line="240" w:before="0" w:after="0"/>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2021-10-18</w:t>
            </w:r>
          </w:p>
        </w:tc>
        <w:tc>
          <w:tcPr>
            <w:tcW w:w="6393" w:type="dxa"/>
            <w:tcBorders/>
            <w:shd w:fill="auto" w:val="clear"/>
          </w:tcPr>
          <w:p>
            <w:pPr>
              <w:pStyle w:val="ListParagraph"/>
              <w:numPr>
                <w:ilvl w:val="0"/>
                <w:numId w:val="2"/>
              </w:numPr>
              <w:spacing w:lineRule="auto" w:line="240" w:before="0" w:after="0"/>
              <w:ind w:left="256" w:hanging="270"/>
              <w:contextualSpacing/>
              <w:rPr/>
            </w:pPr>
            <w:r>
              <w:rPr/>
              <w:t>Initial Release</w:t>
            </w:r>
          </w:p>
        </w:tc>
        <w:tc>
          <w:tcPr>
            <w:tcW w:w="1636" w:type="dxa"/>
            <w:tcBorders/>
            <w:shd w:fill="auto" w:val="clear"/>
          </w:tcPr>
          <w:p>
            <w:pPr>
              <w:pStyle w:val="Normal"/>
              <w:spacing w:lineRule="auto" w:line="240" w:before="0" w:after="0"/>
              <w:rPr>
                <w:rFonts w:ascii="Calibri" w:hAnsi="Calibri" w:eastAsia="Garamond" w:cs="Calibri"/>
                <w:lang w:val="en"/>
              </w:rPr>
            </w:pPr>
            <w:r>
              <w:rPr>
                <w:rFonts w:eastAsia="Garamond" w:cs="Calibri"/>
                <w:lang w:val="en"/>
              </w:rPr>
              <w:t>Josh Ibad</w:t>
            </w:r>
          </w:p>
        </w:tc>
      </w:tr>
      <w:tr>
        <w:trPr>
          <w:trHeight w:val="321" w:hRule="atLeast"/>
        </w:trPr>
        <w:tc>
          <w:tcPr>
            <w:tcW w:w="903" w:type="dxa"/>
            <w:tcBorders>
              <w:top w:val="nil"/>
            </w:tcBorders>
            <w:shd w:fill="auto" w:val="clear"/>
          </w:tcPr>
          <w:p>
            <w:pPr>
              <w:pStyle w:val="Normal"/>
              <w:spacing w:lineRule="auto" w:line="240" w:before="0" w:after="0"/>
              <w:rPr/>
            </w:pPr>
            <w:ins w:id="1" w:author="Unknown Author" w:date="2021-11-13T15:31:16Z">
              <w:r>
                <w:rPr/>
                <w:t>2.0</w:t>
              </w:r>
            </w:ins>
          </w:p>
        </w:tc>
        <w:tc>
          <w:tcPr>
            <w:tcW w:w="1867" w:type="dxa"/>
            <w:tcBorders>
              <w:top w:val="nil"/>
            </w:tcBorders>
            <w:shd w:fill="auto" w:val="clear"/>
          </w:tcPr>
          <w:p>
            <w:pPr>
              <w:pStyle w:val="Normal"/>
              <w:spacing w:lineRule="auto" w:line="240" w:before="0" w:after="0"/>
              <w:rPr/>
            </w:pPr>
            <w:ins w:id="2" w:author="Unknown Author" w:date="2021-11-13T15:31:16Z">
              <w:r>
                <w:rPr/>
                <w:t>2021-11-15</w:t>
              </w:r>
            </w:ins>
          </w:p>
        </w:tc>
        <w:tc>
          <w:tcPr>
            <w:tcW w:w="6393" w:type="dxa"/>
            <w:tcBorders>
              <w:top w:val="nil"/>
            </w:tcBorders>
            <w:shd w:fill="auto" w:val="clear"/>
          </w:tcPr>
          <w:p>
            <w:pPr>
              <w:pStyle w:val="ListParagraph"/>
              <w:numPr>
                <w:ilvl w:val="0"/>
                <w:numId w:val="0"/>
              </w:numPr>
              <w:spacing w:lineRule="auto" w:line="240" w:before="0" w:after="0"/>
              <w:ind w:left="706" w:hanging="0"/>
              <w:contextualSpacing/>
              <w:rPr/>
            </w:pPr>
            <w:ins w:id="3" w:author="Unknown Author" w:date="2021-11-15T09:22:11Z">
              <w:r>
                <w:rPr/>
                <w:t>Reviewed after obtaining feedback from management. Various revisions made:</w:t>
              </w:r>
            </w:ins>
          </w:p>
          <w:p>
            <w:pPr>
              <w:pStyle w:val="ListParagraph"/>
              <w:numPr>
                <w:ilvl w:val="0"/>
                <w:numId w:val="2"/>
              </w:numPr>
              <w:spacing w:lineRule="auto" w:line="240" w:before="0" w:after="0"/>
              <w:ind w:left="256" w:hanging="270"/>
              <w:contextualSpacing/>
              <w:rPr/>
            </w:pPr>
            <w:ins w:id="4" w:author="Unknown Author" w:date="2021-11-13T15:31:16Z">
              <w:r>
                <w:rPr/>
                <w:t>Changed role to Chief Software Architect</w:t>
              </w:r>
            </w:ins>
          </w:p>
          <w:p>
            <w:pPr>
              <w:pStyle w:val="ListParagraph"/>
              <w:numPr>
                <w:ilvl w:val="0"/>
                <w:numId w:val="2"/>
              </w:numPr>
              <w:spacing w:lineRule="auto" w:line="240" w:before="0" w:after="0"/>
              <w:ind w:left="256" w:hanging="270"/>
              <w:contextualSpacing/>
              <w:rPr/>
            </w:pPr>
            <w:ins w:id="5" w:author="Unknown Author" w:date="2021-11-15T09:09:42Z">
              <w:r>
                <w:rPr/>
                <w:t>Changed Use Case Scope from "System Use Case" to plainly "System"</w:t>
              </w:r>
            </w:ins>
          </w:p>
          <w:p>
            <w:pPr>
              <w:pStyle w:val="ListParagraph"/>
              <w:numPr>
                <w:ilvl w:val="0"/>
                <w:numId w:val="2"/>
              </w:numPr>
              <w:spacing w:lineRule="auto" w:line="240" w:before="0" w:after="0"/>
              <w:ind w:left="256" w:hanging="270"/>
              <w:contextualSpacing/>
              <w:rPr/>
            </w:pPr>
            <w:ins w:id="6" w:author="Unknown Author" w:date="2021-11-15T09:21:23Z">
              <w:r>
                <w:rPr/>
                <w:t>Success guarantee modified to include expected data and sample expected data</w:t>
              </w:r>
            </w:ins>
          </w:p>
          <w:p>
            <w:pPr>
              <w:pStyle w:val="ListParagraph"/>
              <w:numPr>
                <w:ilvl w:val="0"/>
                <w:numId w:val="2"/>
              </w:numPr>
              <w:spacing w:lineRule="auto" w:line="240" w:before="0" w:after="0"/>
              <w:ind w:left="256" w:hanging="270"/>
              <w:contextualSpacing/>
              <w:rPr/>
            </w:pPr>
            <w:ins w:id="7" w:author="Unknown Author" w:date="2021-11-15T09:15:55Z">
              <w:r>
                <w:rPr/>
                <w:t>Special requirements modified to have testable requirements</w:t>
              </w:r>
            </w:ins>
          </w:p>
          <w:p>
            <w:pPr>
              <w:pStyle w:val="ListParagraph"/>
              <w:numPr>
                <w:ilvl w:val="0"/>
                <w:numId w:val="2"/>
              </w:numPr>
              <w:spacing w:lineRule="auto" w:line="240" w:before="0" w:after="0"/>
              <w:ind w:left="256" w:hanging="270"/>
              <w:contextualSpacing/>
              <w:rPr/>
            </w:pPr>
            <w:ins w:id="8" w:author="Unknown Author" w:date="2021-11-15T09:19:14Z">
              <w:r>
                <w:rPr/>
                <w:t>Frequence of occurence modified to include a specific measure</w:t>
              </w:r>
            </w:ins>
          </w:p>
          <w:p>
            <w:pPr>
              <w:pStyle w:val="ListParagraph"/>
              <w:numPr>
                <w:ilvl w:val="0"/>
                <w:numId w:val="0"/>
              </w:numPr>
              <w:spacing w:lineRule="auto" w:line="240" w:before="0" w:after="0"/>
              <w:ind w:left="706" w:hanging="0"/>
              <w:contextualSpacing/>
              <w:rPr/>
            </w:pPr>
            <w:r>
              <w:rPr/>
            </w:r>
          </w:p>
          <w:p>
            <w:pPr>
              <w:pStyle w:val="ListParagraph"/>
              <w:numPr>
                <w:ilvl w:val="0"/>
                <w:numId w:val="0"/>
              </w:numPr>
              <w:spacing w:lineRule="auto" w:line="240" w:before="0" w:after="0"/>
              <w:ind w:left="706" w:hanging="0"/>
              <w:contextualSpacing/>
              <w:rPr/>
            </w:pPr>
            <w:ins w:id="9" w:author="Unknown Author" w:date="2021-11-15T09:21:44Z">
              <w:r>
                <w:rPr/>
                <w:t>Will be further reviewed and refined in subsequent iterations.</w:t>
              </w:r>
            </w:ins>
          </w:p>
        </w:tc>
        <w:tc>
          <w:tcPr>
            <w:tcW w:w="1636" w:type="dxa"/>
            <w:tcBorders>
              <w:top w:val="nil"/>
            </w:tcBorders>
            <w:shd w:fill="auto" w:val="clear"/>
          </w:tcPr>
          <w:p>
            <w:pPr>
              <w:pStyle w:val="Normal"/>
              <w:spacing w:lineRule="auto" w:line="240" w:before="0" w:after="0"/>
              <w:rPr/>
            </w:pPr>
            <w:ins w:id="10" w:author="Unknown Author" w:date="2021-11-13T15:31:39Z">
              <w:r>
                <w:rPr/>
                <w:t>Josh Ibad</w:t>
              </w:r>
            </w:ins>
          </w:p>
        </w:tc>
      </w:tr>
    </w:tbl>
    <w:p>
      <w:pPr>
        <w:pStyle w:val="Normal"/>
        <w:rPr/>
      </w:pPr>
      <w:r>
        <w:rPr/>
      </w:r>
    </w:p>
    <w:p>
      <w:pPr>
        <w:pStyle w:val="Normal"/>
        <w:rPr/>
      </w:pPr>
      <w:r>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Table of Contents</w:t>
          </w:r>
        </w:p>
        <w:p>
          <w:pPr>
            <w:pStyle w:val="Contents1"/>
            <w:tabs>
              <w:tab w:val="clear" w:pos="540"/>
              <w:tab w:val="clear" w:pos="10790"/>
              <w:tab w:val="right" w:pos="10800" w:leader="dot"/>
            </w:tabs>
            <w:rPr/>
          </w:pPr>
          <w:r>
            <w:fldChar w:fldCharType="begin"/>
          </w:r>
          <w:r>
            <w:rPr>
              <w:webHidden/>
              <w:rStyle w:val="IndexLink"/>
            </w:rPr>
            <w:instrText> TOC \z \o "1-4" \u \h</w:instrText>
          </w:r>
          <w:r>
            <w:rPr>
              <w:webHidden/>
              <w:rStyle w:val="IndexLink"/>
            </w:rPr>
            <w:fldChar w:fldCharType="separate"/>
          </w:r>
          <w:hyperlink w:anchor="__RefHeading___Toc1187_1221655555">
            <w:r>
              <w:rPr>
                <w:webHidden/>
                <w:rStyle w:val="IndexLink"/>
              </w:rPr>
              <w:t>1 Use Case Description</w:t>
              <w:tab/>
              <w:t>3</w:t>
            </w:r>
          </w:hyperlink>
        </w:p>
        <w:p>
          <w:pPr>
            <w:pStyle w:val="Contents2"/>
            <w:tabs>
              <w:tab w:val="clear" w:pos="1080"/>
              <w:tab w:val="clear" w:pos="10790"/>
              <w:tab w:val="right" w:pos="10800" w:leader="dot"/>
            </w:tabs>
            <w:rPr/>
          </w:pPr>
          <w:hyperlink w:anchor="__RefHeading___Toc1189_1221655555">
            <w:r>
              <w:rPr>
                <w:webHidden/>
                <w:rStyle w:val="IndexLink"/>
              </w:rPr>
              <w:t>1.1 Use Case Title</w:t>
              <w:tab/>
              <w:t>3</w:t>
            </w:r>
          </w:hyperlink>
        </w:p>
        <w:p>
          <w:pPr>
            <w:pStyle w:val="Contents2"/>
            <w:tabs>
              <w:tab w:val="clear" w:pos="1080"/>
              <w:tab w:val="clear" w:pos="10790"/>
              <w:tab w:val="right" w:pos="10800" w:leader="dot"/>
            </w:tabs>
            <w:rPr/>
          </w:pPr>
          <w:hyperlink w:anchor="__RefHeading___Toc1191_1221655555">
            <w:r>
              <w:rPr>
                <w:webHidden/>
                <w:rStyle w:val="IndexLink"/>
              </w:rPr>
              <w:t>1.2 Scope</w:t>
              <w:tab/>
              <w:t>3</w:t>
            </w:r>
          </w:hyperlink>
        </w:p>
        <w:p>
          <w:pPr>
            <w:pStyle w:val="Contents2"/>
            <w:tabs>
              <w:tab w:val="clear" w:pos="1080"/>
              <w:tab w:val="clear" w:pos="10790"/>
              <w:tab w:val="right" w:pos="10800" w:leader="dot"/>
            </w:tabs>
            <w:rPr/>
          </w:pPr>
          <w:hyperlink w:anchor="__RefHeading___Toc1193_1221655555">
            <w:r>
              <w:rPr>
                <w:webHidden/>
                <w:rStyle w:val="IndexLink"/>
              </w:rPr>
              <w:t>1.3 Category</w:t>
              <w:tab/>
              <w:t>3</w:t>
            </w:r>
          </w:hyperlink>
        </w:p>
        <w:p>
          <w:pPr>
            <w:pStyle w:val="Contents3"/>
            <w:tabs>
              <w:tab w:val="clear" w:pos="1620"/>
              <w:tab w:val="clear" w:pos="10790"/>
              <w:tab w:val="right" w:pos="10800" w:leader="dot"/>
            </w:tabs>
            <w:rPr/>
          </w:pPr>
          <w:hyperlink w:anchor="__RefHeading___Toc1195_1221655555">
            <w:r>
              <w:rPr>
                <w:webHidden/>
                <w:rStyle w:val="IndexLink"/>
              </w:rPr>
              <w:t>1.3.1 Risks addressed</w:t>
              <w:tab/>
              <w:t>3</w:t>
            </w:r>
          </w:hyperlink>
        </w:p>
        <w:p>
          <w:pPr>
            <w:pStyle w:val="Contents2"/>
            <w:tabs>
              <w:tab w:val="clear" w:pos="1080"/>
              <w:tab w:val="clear" w:pos="10790"/>
              <w:tab w:val="right" w:pos="10800" w:leader="dot"/>
            </w:tabs>
            <w:rPr/>
          </w:pPr>
          <w:hyperlink w:anchor="__RefHeading___Toc1197_1221655555">
            <w:r>
              <w:rPr>
                <w:webHidden/>
                <w:rStyle w:val="IndexLink"/>
              </w:rPr>
              <w:t>1.4 Level</w:t>
              <w:tab/>
              <w:t>3</w:t>
            </w:r>
          </w:hyperlink>
        </w:p>
        <w:p>
          <w:pPr>
            <w:pStyle w:val="Contents2"/>
            <w:tabs>
              <w:tab w:val="clear" w:pos="1080"/>
              <w:tab w:val="clear" w:pos="10790"/>
              <w:tab w:val="right" w:pos="10800" w:leader="dot"/>
            </w:tabs>
            <w:rPr/>
          </w:pPr>
          <w:hyperlink w:anchor="__RefHeading___Toc1199_1221655555">
            <w:r>
              <w:rPr>
                <w:webHidden/>
                <w:rStyle w:val="IndexLink"/>
              </w:rPr>
              <w:t>1.5 Primary Actor(s)</w:t>
              <w:tab/>
              <w:t>3</w:t>
            </w:r>
          </w:hyperlink>
        </w:p>
        <w:p>
          <w:pPr>
            <w:pStyle w:val="Contents2"/>
            <w:tabs>
              <w:tab w:val="clear" w:pos="1080"/>
              <w:tab w:val="clear" w:pos="10790"/>
              <w:tab w:val="right" w:pos="10800" w:leader="dot"/>
            </w:tabs>
            <w:rPr/>
          </w:pPr>
          <w:hyperlink w:anchor="__RefHeading___Toc1201_1221655555">
            <w:r>
              <w:rPr>
                <w:webHidden/>
                <w:rStyle w:val="IndexLink"/>
              </w:rPr>
              <w:t>1.6 Stakeholders and Interests</w:t>
              <w:tab/>
              <w:t>3</w:t>
            </w:r>
          </w:hyperlink>
        </w:p>
        <w:p>
          <w:pPr>
            <w:pStyle w:val="Contents3"/>
            <w:tabs>
              <w:tab w:val="clear" w:pos="1620"/>
              <w:tab w:val="clear" w:pos="10790"/>
              <w:tab w:val="right" w:pos="10800" w:leader="dot"/>
            </w:tabs>
            <w:rPr/>
          </w:pPr>
          <w:hyperlink w:anchor="__RefHeading___Toc1203_1221655555">
            <w:r>
              <w:rPr>
                <w:webHidden/>
                <w:rStyle w:val="IndexLink"/>
              </w:rPr>
              <w:t>1.6.1 Hotel CEO</w:t>
              <w:tab/>
              <w:t>3</w:t>
            </w:r>
          </w:hyperlink>
        </w:p>
        <w:p>
          <w:pPr>
            <w:pStyle w:val="Contents3"/>
            <w:tabs>
              <w:tab w:val="clear" w:pos="1620"/>
              <w:tab w:val="clear" w:pos="10790"/>
              <w:tab w:val="right" w:pos="10800" w:leader="dot"/>
            </w:tabs>
            <w:rPr/>
          </w:pPr>
          <w:hyperlink w:anchor="__RefHeading___Toc1205_1221655555">
            <w:r>
              <w:rPr>
                <w:webHidden/>
                <w:rStyle w:val="IndexLink"/>
              </w:rPr>
              <w:t>1.6.2 Hotel's Private Equity Investor</w:t>
              <w:tab/>
              <w:t>3</w:t>
            </w:r>
          </w:hyperlink>
        </w:p>
        <w:p>
          <w:pPr>
            <w:pStyle w:val="Contents3"/>
            <w:tabs>
              <w:tab w:val="clear" w:pos="1620"/>
              <w:tab w:val="clear" w:pos="10790"/>
              <w:tab w:val="right" w:pos="10800" w:leader="dot"/>
            </w:tabs>
            <w:rPr/>
          </w:pPr>
          <w:hyperlink w:anchor="__RefHeading___Toc1205_12216555551">
            <w:r>
              <w:rPr>
                <w:webHidden/>
                <w:rStyle w:val="IndexLink"/>
              </w:rPr>
              <w:t>1.6.3 Hotel Manager</w:t>
              <w:tab/>
              <w:t>3</w:t>
            </w:r>
          </w:hyperlink>
        </w:p>
        <w:p>
          <w:pPr>
            <w:pStyle w:val="Contents3"/>
            <w:tabs>
              <w:tab w:val="clear" w:pos="1620"/>
              <w:tab w:val="clear" w:pos="10790"/>
              <w:tab w:val="right" w:pos="10800" w:leader="dot"/>
            </w:tabs>
            <w:rPr/>
          </w:pPr>
          <w:hyperlink w:anchor="__RefHeading___Toc1205_12216555552">
            <w:r>
              <w:rPr>
                <w:webHidden/>
                <w:rStyle w:val="IndexLink"/>
              </w:rPr>
              <w:t>1.6.4 Hotel Clerk</w:t>
              <w:tab/>
              <w:t>3</w:t>
            </w:r>
          </w:hyperlink>
        </w:p>
        <w:p>
          <w:pPr>
            <w:pStyle w:val="Contents3"/>
            <w:tabs>
              <w:tab w:val="clear" w:pos="1620"/>
              <w:tab w:val="clear" w:pos="10790"/>
              <w:tab w:val="right" w:pos="10800" w:leader="dot"/>
            </w:tabs>
            <w:rPr/>
          </w:pPr>
          <w:hyperlink w:anchor="__RefHeading___Toc1205_12216555553">
            <w:r>
              <w:rPr>
                <w:webHidden/>
                <w:rStyle w:val="IndexLink"/>
              </w:rPr>
              <w:t>1.6.5 Guest</w:t>
              <w:tab/>
              <w:t>3</w:t>
            </w:r>
          </w:hyperlink>
        </w:p>
        <w:p>
          <w:pPr>
            <w:pStyle w:val="Contents2"/>
            <w:tabs>
              <w:tab w:val="clear" w:pos="1080"/>
              <w:tab w:val="clear" w:pos="10790"/>
              <w:tab w:val="right" w:pos="10800" w:leader="dot"/>
            </w:tabs>
            <w:rPr/>
          </w:pPr>
          <w:hyperlink w:anchor="__RefHeading___Toc1207_1221655555">
            <w:r>
              <w:rPr>
                <w:webHidden/>
                <w:rStyle w:val="IndexLink"/>
              </w:rPr>
              <w:t>1.7 Preconditions (Entrance Criteria)</w:t>
              <w:tab/>
              <w:t>3</w:t>
            </w:r>
          </w:hyperlink>
        </w:p>
        <w:p>
          <w:pPr>
            <w:pStyle w:val="Contents2"/>
            <w:tabs>
              <w:tab w:val="clear" w:pos="1080"/>
              <w:tab w:val="clear" w:pos="10790"/>
              <w:tab w:val="right" w:pos="10800" w:leader="dot"/>
            </w:tabs>
            <w:rPr/>
          </w:pPr>
          <w:hyperlink w:anchor="__RefHeading___Toc1209_1221655555">
            <w:r>
              <w:rPr>
                <w:webHidden/>
                <w:rStyle w:val="IndexLink"/>
              </w:rPr>
              <w:t>1.8 Success Guarantee (Exit State)</w:t>
              <w:tab/>
              <w:t>3</w:t>
            </w:r>
          </w:hyperlink>
        </w:p>
        <w:p>
          <w:pPr>
            <w:pStyle w:val="Contents2"/>
            <w:tabs>
              <w:tab w:val="clear" w:pos="1080"/>
              <w:tab w:val="clear" w:pos="10790"/>
              <w:tab w:val="right" w:pos="10800" w:leader="dot"/>
            </w:tabs>
            <w:rPr/>
          </w:pPr>
          <w:hyperlink w:anchor="__RefHeading___Toc1211_1221655555">
            <w:r>
              <w:rPr>
                <w:webHidden/>
                <w:rStyle w:val="IndexLink"/>
              </w:rPr>
              <w:t>1.9 Main Success Scenario</w:t>
              <w:tab/>
              <w:t>4</w:t>
            </w:r>
          </w:hyperlink>
        </w:p>
        <w:p>
          <w:pPr>
            <w:pStyle w:val="Contents2"/>
            <w:tabs>
              <w:tab w:val="clear" w:pos="1080"/>
              <w:tab w:val="clear" w:pos="10790"/>
              <w:tab w:val="right" w:pos="10800" w:leader="dot"/>
            </w:tabs>
            <w:rPr/>
          </w:pPr>
          <w:hyperlink w:anchor="__RefHeading___Toc1213_1221655555">
            <w:r>
              <w:rPr>
                <w:webHidden/>
                <w:rStyle w:val="IndexLink"/>
              </w:rPr>
              <w:t>1.10 Extensions (Alternate paths)</w:t>
              <w:tab/>
              <w:t>4</w:t>
            </w:r>
          </w:hyperlink>
        </w:p>
        <w:p>
          <w:pPr>
            <w:pStyle w:val="Contents2"/>
            <w:tabs>
              <w:tab w:val="clear" w:pos="1080"/>
              <w:tab w:val="clear" w:pos="10790"/>
              <w:tab w:val="right" w:pos="10800" w:leader="dot"/>
            </w:tabs>
            <w:rPr/>
          </w:pPr>
          <w:hyperlink w:anchor="__RefHeading___Toc1215_1221655555">
            <w:r>
              <w:rPr>
                <w:webHidden/>
                <w:rStyle w:val="IndexLink"/>
              </w:rPr>
              <w:t>1.11 Special Requirements</w:t>
              <w:tab/>
              <w:t>4</w:t>
            </w:r>
          </w:hyperlink>
        </w:p>
        <w:p>
          <w:pPr>
            <w:pStyle w:val="Contents2"/>
            <w:tabs>
              <w:tab w:val="clear" w:pos="1080"/>
              <w:tab w:val="clear" w:pos="10790"/>
              <w:tab w:val="right" w:pos="10800" w:leader="dot"/>
            </w:tabs>
            <w:rPr/>
          </w:pPr>
          <w:hyperlink w:anchor="__RefHeading___Toc1217_1221655555">
            <w:r>
              <w:rPr>
                <w:webHidden/>
                <w:rStyle w:val="IndexLink"/>
              </w:rPr>
              <w:t>1.12 Technology and Data Variations List</w:t>
              <w:tab/>
              <w:t>5</w:t>
            </w:r>
          </w:hyperlink>
        </w:p>
        <w:p>
          <w:pPr>
            <w:pStyle w:val="Contents2"/>
            <w:tabs>
              <w:tab w:val="clear" w:pos="1080"/>
              <w:tab w:val="clear" w:pos="10790"/>
              <w:tab w:val="right" w:pos="10800" w:leader="dot"/>
            </w:tabs>
            <w:rPr/>
          </w:pPr>
          <w:hyperlink w:anchor="__RefHeading___Toc1219_1221655555">
            <w:r>
              <w:rPr>
                <w:webHidden/>
                <w:rStyle w:val="IndexLink"/>
              </w:rPr>
              <w:t>1.13 Frequency of Occurrence</w:t>
              <w:tab/>
              <w:t>5</w:t>
            </w:r>
          </w:hyperlink>
        </w:p>
        <w:p>
          <w:pPr>
            <w:pStyle w:val="Contents2"/>
            <w:tabs>
              <w:tab w:val="clear" w:pos="1080"/>
              <w:tab w:val="clear" w:pos="10790"/>
              <w:tab w:val="right" w:pos="10800" w:leader="dot"/>
            </w:tabs>
            <w:rPr/>
          </w:pPr>
          <w:hyperlink w:anchor="__RefHeading___Toc1221_1221655555">
            <w:r>
              <w:rPr>
                <w:webHidden/>
                <w:rStyle w:val="IndexLink"/>
              </w:rPr>
              <w:t>1.14 Miscellaneous</w:t>
              <w:tab/>
              <w:t>5</w:t>
            </w:r>
          </w:hyperlink>
        </w:p>
        <w:p>
          <w:pPr>
            <w:pStyle w:val="Contents1"/>
            <w:tabs>
              <w:tab w:val="clear" w:pos="540"/>
              <w:tab w:val="clear" w:pos="10790"/>
              <w:tab w:val="right" w:pos="10800" w:leader="dot"/>
            </w:tabs>
            <w:rPr/>
          </w:pPr>
          <w:hyperlink w:anchor="__RefHeading___Toc1223_1221655555">
            <w:r>
              <w:rPr>
                <w:webHidden/>
                <w:rStyle w:val="IndexLink"/>
              </w:rPr>
              <w:t>2 System Sequence Diagrams</w:t>
              <w:tab/>
              <w:t>6</w:t>
            </w:r>
          </w:hyperlink>
        </w:p>
        <w:p>
          <w:pPr>
            <w:pStyle w:val="Contents2"/>
            <w:tabs>
              <w:tab w:val="clear" w:pos="1080"/>
              <w:tab w:val="clear" w:pos="10790"/>
              <w:tab w:val="right" w:pos="10800" w:leader="dot"/>
            </w:tabs>
            <w:rPr/>
          </w:pPr>
          <w:hyperlink w:anchor="__RefHeading___Toc1225_1221655555">
            <w:r>
              <w:rPr>
                <w:webHidden/>
                <w:rStyle w:val="IndexLink"/>
              </w:rPr>
              <w:t>2.1 Create Reservation</w:t>
              <w:tab/>
              <w:t>6</w:t>
            </w:r>
          </w:hyperlink>
        </w:p>
        <w:p>
          <w:pPr>
            <w:pStyle w:val="Contents3"/>
            <w:tabs>
              <w:tab w:val="clear" w:pos="1620"/>
              <w:tab w:val="clear" w:pos="10790"/>
              <w:tab w:val="right" w:pos="10800" w:leader="dot"/>
            </w:tabs>
            <w:rPr/>
          </w:pPr>
          <w:hyperlink w:anchor="__RefHeading___Toc1227_1221655555">
            <w:r>
              <w:rPr>
                <w:webHidden/>
                <w:rStyle w:val="IndexLink"/>
              </w:rPr>
              <w:t>2.1.1 Scenario Description</w:t>
              <w:tab/>
              <w:t>6</w:t>
            </w:r>
          </w:hyperlink>
        </w:p>
        <w:p>
          <w:pPr>
            <w:pStyle w:val="Contents3"/>
            <w:tabs>
              <w:tab w:val="clear" w:pos="1620"/>
              <w:tab w:val="clear" w:pos="10790"/>
              <w:tab w:val="right" w:pos="10800" w:leader="dot"/>
            </w:tabs>
            <w:rPr/>
          </w:pPr>
          <w:hyperlink w:anchor="__RefHeading___Toc1229_1221655555">
            <w:r>
              <w:rPr>
                <w:webHidden/>
                <w:rStyle w:val="IndexLink"/>
              </w:rPr>
              <w:t>2.1.2 System Sequence Diagram</w:t>
              <w:tab/>
              <w:t>6</w:t>
            </w:r>
          </w:hyperlink>
        </w:p>
        <w:p>
          <w:pPr>
            <w:pStyle w:val="Contents2"/>
            <w:tabs>
              <w:tab w:val="clear" w:pos="1080"/>
              <w:tab w:val="clear" w:pos="10790"/>
              <w:tab w:val="right" w:pos="10800" w:leader="dot"/>
            </w:tabs>
            <w:rPr/>
          </w:pPr>
          <w:hyperlink w:anchor="__RefHeading___Toc1231_1221655555">
            <w:r>
              <w:rPr>
                <w:webHidden/>
                <w:rStyle w:val="IndexLink"/>
              </w:rPr>
              <w:t>2.2 Cancel Reservation</w:t>
              <w:tab/>
              <w:t>7</w:t>
            </w:r>
          </w:hyperlink>
        </w:p>
        <w:p>
          <w:pPr>
            <w:pStyle w:val="Contents3"/>
            <w:tabs>
              <w:tab w:val="clear" w:pos="1620"/>
              <w:tab w:val="clear" w:pos="10790"/>
              <w:tab w:val="right" w:pos="10800" w:leader="dot"/>
            </w:tabs>
            <w:rPr/>
          </w:pPr>
          <w:hyperlink w:anchor="__RefHeading___Toc1233_1221655555">
            <w:r>
              <w:rPr>
                <w:webHidden/>
                <w:rStyle w:val="IndexLink"/>
              </w:rPr>
              <w:t>2.2.1 Scenario Description</w:t>
              <w:tab/>
              <w:t>7</w:t>
            </w:r>
          </w:hyperlink>
        </w:p>
        <w:p>
          <w:pPr>
            <w:pStyle w:val="Contents3"/>
            <w:tabs>
              <w:tab w:val="clear" w:pos="1620"/>
              <w:tab w:val="clear" w:pos="10790"/>
              <w:tab w:val="right" w:pos="10800" w:leader="dot"/>
            </w:tabs>
            <w:rPr/>
          </w:pPr>
          <w:hyperlink w:anchor="__RefHeading___Toc1235_1221655555">
            <w:r>
              <w:rPr>
                <w:webHidden/>
                <w:rStyle w:val="IndexLink"/>
              </w:rPr>
              <w:t>2.2.2 System Sequence Diagram</w:t>
              <w:tab/>
              <w:t>7</w:t>
            </w:r>
          </w:hyperlink>
          <w:r>
            <w:rPr>
              <w:rStyle w:val="IndexLink"/>
            </w:rPr>
            <w:fldChar w:fldCharType="end"/>
          </w:r>
        </w:p>
      </w:sdtContent>
    </w:sdt>
    <w:p>
      <w:pPr>
        <w:pStyle w:val="Heading1"/>
        <w:keepLines/>
        <w:widowControl/>
        <w:numPr>
          <w:ilvl w:val="0"/>
          <w:numId w:val="0"/>
        </w:numPr>
        <w:overflowPunct w:val="false"/>
        <w:spacing w:lineRule="auto" w:line="259"/>
        <w:jc w:val="left"/>
        <w:outlineLvl w:val="0"/>
        <w:rPr/>
      </w:pPr>
      <w:r>
        <w:rPr/>
      </w:r>
      <w:r>
        <w:br w:type="page"/>
      </w:r>
    </w:p>
    <w:p>
      <w:pPr>
        <w:pStyle w:val="Heading1"/>
        <w:numPr>
          <w:ilvl w:val="0"/>
          <w:numId w:val="3"/>
        </w:numPr>
        <w:rPr/>
      </w:pPr>
      <w:bookmarkStart w:id="4" w:name="__RefHeading___Toc1187_1221655555"/>
      <w:bookmarkStart w:id="5" w:name="_Toc50206407"/>
      <w:bookmarkEnd w:id="4"/>
      <w:r>
        <w:rPr/>
        <w:t>Use Case Description</w:t>
      </w:r>
      <w:bookmarkEnd w:id="5"/>
    </w:p>
    <w:p>
      <w:pPr>
        <w:pStyle w:val="Heading2"/>
        <w:numPr>
          <w:ilvl w:val="1"/>
          <w:numId w:val="3"/>
        </w:numPr>
        <w:ind w:left="720" w:hanging="720"/>
        <w:rPr/>
      </w:pPr>
      <w:bookmarkStart w:id="6" w:name="__RefHeading___Toc1189_1221655555"/>
      <w:bookmarkStart w:id="7" w:name="_Toc50206408"/>
      <w:bookmarkEnd w:id="6"/>
      <w:r>
        <w:rPr/>
        <w:t>Use Case Title</w:t>
      </w:r>
      <w:bookmarkEnd w:id="7"/>
    </w:p>
    <w:p>
      <w:pPr>
        <w:pStyle w:val="NormalL2"/>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Manage Reservations</w:t>
      </w:r>
    </w:p>
    <w:p>
      <w:pPr>
        <w:pStyle w:val="Heading2"/>
        <w:numPr>
          <w:ilvl w:val="1"/>
          <w:numId w:val="3"/>
        </w:numPr>
        <w:ind w:left="720" w:hanging="720"/>
        <w:rPr/>
      </w:pPr>
      <w:bookmarkStart w:id="8" w:name="__RefHeading___Toc1191_1221655555"/>
      <w:bookmarkStart w:id="9" w:name="_Toc50206409"/>
      <w:bookmarkEnd w:id="8"/>
      <w:r>
        <w:rPr/>
        <w:t>Scope</w:t>
      </w:r>
      <w:bookmarkEnd w:id="9"/>
    </w:p>
    <w:p>
      <w:pPr>
        <w:pStyle w:val="NormalL2"/>
        <w:rPr>
          <w:rFonts w:eastAsia="Calibri" w:cs="" w:cstheme="minorBidi" w:eastAsia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System</w:t>
      </w:r>
      <w:ins w:id="11" w:author="Unknown Author" w:date="2021-11-15T09:08:55Z">
        <w:r>
          <w:rPr>
            <w:rFonts w:eastAsia="Calibri" w:cs="" w:cstheme="minorBidi" w:eastAsiaTheme="minorHAnsi"/>
            <w:color w:val="auto"/>
            <w:kern w:val="0"/>
            <w:sz w:val="22"/>
            <w:szCs w:val="22"/>
            <w:lang w:val="en-US" w:eastAsia="en-US" w:bidi="ar-SA"/>
          </w:rPr>
          <w:t xml:space="preserve"> </w:t>
        </w:r>
      </w:ins>
    </w:p>
    <w:p>
      <w:pPr>
        <w:pStyle w:val="Heading2"/>
        <w:numPr>
          <w:ilvl w:val="1"/>
          <w:numId w:val="3"/>
        </w:numPr>
        <w:ind w:left="720" w:hanging="720"/>
        <w:rPr/>
      </w:pPr>
      <w:bookmarkStart w:id="10" w:name="__RefHeading___Toc1193_1221655555"/>
      <w:bookmarkStart w:id="11" w:name="_Toc50206410"/>
      <w:bookmarkEnd w:id="10"/>
      <w:r>
        <w:rPr/>
        <w:t>Category</w:t>
      </w:r>
      <w:bookmarkEnd w:id="11"/>
    </w:p>
    <w:p>
      <w:pPr>
        <w:pStyle w:val="NormalL2"/>
        <w:rPr/>
      </w:pPr>
      <w:r>
        <w:rPr/>
        <w:t>Greatest Risk</w:t>
      </w:r>
    </w:p>
    <w:p>
      <w:pPr>
        <w:pStyle w:val="Heading3"/>
        <w:numPr>
          <w:ilvl w:val="2"/>
          <w:numId w:val="3"/>
        </w:numPr>
        <w:rPr/>
      </w:pPr>
      <w:bookmarkStart w:id="12" w:name="__RefHeading___Toc1195_1221655555"/>
      <w:bookmarkStart w:id="13" w:name="_Toc50206411"/>
      <w:bookmarkEnd w:id="12"/>
      <w:r>
        <w:rPr/>
        <w:t>Risks addressed</w:t>
      </w:r>
      <w:bookmarkEnd w:id="13"/>
      <w:r>
        <w:rPr/>
        <w:t xml:space="preserve"> </w:t>
      </w:r>
    </w:p>
    <w:p>
      <w:pPr>
        <w:pStyle w:val="NormalL2"/>
        <w:numPr>
          <w:ilvl w:val="0"/>
          <w:numId w:val="5"/>
        </w:numPr>
        <w:ind w:left="1080" w:hanging="360"/>
        <w:rPr/>
      </w:pPr>
      <w:r>
        <w:rPr>
          <w:rFonts w:eastAsia="Calibri" w:cs="" w:cstheme="minorBidi" w:eastAsiaTheme="minorHAnsi"/>
          <w:color w:val="auto"/>
          <w:kern w:val="0"/>
          <w:sz w:val="22"/>
          <w:szCs w:val="22"/>
          <w:lang w:val="en-US" w:eastAsia="en-US" w:bidi="ar-SA"/>
        </w:rPr>
        <w:t>Risk 2 - Security Breach: The public-facing interface for reservation management will be secured and tested, and will also built to write access to accomodations and hotel room listings.</w:t>
      </w:r>
    </w:p>
    <w:p>
      <w:pPr>
        <w:pStyle w:val="Heading2"/>
        <w:numPr>
          <w:ilvl w:val="1"/>
          <w:numId w:val="3"/>
        </w:numPr>
        <w:ind w:left="720" w:hanging="720"/>
        <w:rPr/>
      </w:pPr>
      <w:bookmarkStart w:id="14" w:name="__RefHeading___Toc1197_1221655555"/>
      <w:bookmarkStart w:id="15" w:name="_Toc50206412"/>
      <w:bookmarkEnd w:id="14"/>
      <w:r>
        <w:rPr/>
        <w:t>Level</w:t>
      </w:r>
      <w:bookmarkEnd w:id="15"/>
    </w:p>
    <w:p>
      <w:pPr>
        <w:pStyle w:val="NormalL2"/>
        <w:rPr/>
      </w:pPr>
      <w:r>
        <w:rPr/>
        <w:t>User Goal</w:t>
      </w:r>
    </w:p>
    <w:p>
      <w:pPr>
        <w:pStyle w:val="Heading2"/>
        <w:numPr>
          <w:ilvl w:val="1"/>
          <w:numId w:val="3"/>
        </w:numPr>
        <w:ind w:left="720" w:hanging="720"/>
        <w:rPr/>
      </w:pPr>
      <w:bookmarkStart w:id="16" w:name="__RefHeading___Toc1199_1221655555"/>
      <w:bookmarkStart w:id="17" w:name="_Toc50206413"/>
      <w:bookmarkEnd w:id="16"/>
      <w:r>
        <w:rPr/>
        <w:t>Primary Actor(s)</w:t>
      </w:r>
      <w:bookmarkEnd w:id="17"/>
    </w:p>
    <w:p>
      <w:pPr>
        <w:pStyle w:val="NormalL2"/>
        <w:numPr>
          <w:ilvl w:val="0"/>
          <w:numId w:val="2"/>
        </w:numPr>
        <w:ind w:left="900" w:hanging="180"/>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Guest</w:t>
      </w:r>
    </w:p>
    <w:p>
      <w:pPr>
        <w:pStyle w:val="Heading2"/>
        <w:numPr>
          <w:ilvl w:val="1"/>
          <w:numId w:val="3"/>
        </w:numPr>
        <w:ind w:left="720" w:hanging="720"/>
        <w:rPr/>
      </w:pPr>
      <w:bookmarkStart w:id="18" w:name="__RefHeading___Toc1201_1221655555"/>
      <w:bookmarkStart w:id="19" w:name="_Toc50206414"/>
      <w:bookmarkEnd w:id="18"/>
      <w:r>
        <w:rPr/>
        <w:t>Stakeholders and Interests</w:t>
      </w:r>
      <w:bookmarkEnd w:id="19"/>
    </w:p>
    <w:p>
      <w:pPr>
        <w:pStyle w:val="Heading3"/>
        <w:numPr>
          <w:ilvl w:val="2"/>
          <w:numId w:val="3"/>
        </w:numPr>
        <w:rPr>
          <w:rFonts w:ascii="Calibri Light" w:hAnsi="Calibri Light" w:eastAsia="" w:cs="" w:asciiTheme="majorHAnsi" w:cstheme="majorBidi" w:eastAsiaTheme="majorEastAsia" w:hAnsiTheme="majorHAnsi"/>
          <w:color w:val="1F3763" w:themeColor="accent1" w:themeShade="7f"/>
          <w:kern w:val="0"/>
          <w:sz w:val="24"/>
          <w:szCs w:val="24"/>
          <w:lang w:val="en-US" w:eastAsia="en-US" w:bidi="ar-SA"/>
        </w:rPr>
      </w:pPr>
      <w:bookmarkStart w:id="20" w:name="__RefHeading___Toc1203_1221655555"/>
      <w:bookmarkStart w:id="21" w:name="_Toc50206415"/>
      <w:bookmarkEnd w:id="20"/>
      <w:r>
        <w:rPr>
          <w:rFonts w:eastAsia="" w:cs="" w:cstheme="majorBidi" w:eastAsiaTheme="majorEastAsia"/>
          <w:color w:val="1F3763" w:themeColor="accent1" w:themeShade="7f"/>
          <w:kern w:val="0"/>
          <w:sz w:val="24"/>
          <w:szCs w:val="24"/>
          <w:lang w:val="en-US" w:eastAsia="en-US" w:bidi="ar-SA"/>
        </w:rPr>
        <w:t>H</w:t>
      </w:r>
      <w:bookmarkEnd w:id="21"/>
      <w:r>
        <w:rPr>
          <w:rFonts w:eastAsia="" w:cs="" w:cstheme="majorBidi" w:eastAsiaTheme="majorEastAsia"/>
          <w:color w:val="1F3763" w:themeColor="accent1" w:themeShade="7f"/>
          <w:kern w:val="0"/>
          <w:sz w:val="24"/>
          <w:szCs w:val="24"/>
          <w:lang w:val="en-US" w:eastAsia="en-US" w:bidi="ar-SA"/>
        </w:rPr>
        <w:t>otel CEO</w:t>
      </w:r>
    </w:p>
    <w:p>
      <w:pPr>
        <w:pStyle w:val="NormalL2"/>
        <w:rPr/>
      </w:pPr>
      <w:r>
        <w:rPr>
          <w:rFonts w:eastAsia="Calibri" w:cs="" w:cstheme="minorBidi" w:eastAsiaTheme="minorHAnsi"/>
          <w:color w:val="auto"/>
          <w:kern w:val="0"/>
          <w:sz w:val="22"/>
          <w:szCs w:val="22"/>
          <w:lang w:val="en-US" w:eastAsia="en-US" w:bidi="ar-SA"/>
        </w:rPr>
        <w:t>Hotel CEO wants the reservation process to be managable and for it to be usable in the accomodation process in order to maintain high business operability. He wants the reservation process to be free of human error and operational risk.</w:t>
      </w:r>
    </w:p>
    <w:p>
      <w:pPr>
        <w:pStyle w:val="Heading3"/>
        <w:numPr>
          <w:ilvl w:val="2"/>
          <w:numId w:val="3"/>
        </w:numPr>
        <w:rPr>
          <w:rFonts w:ascii="Calibri Light" w:hAnsi="Calibri Light" w:eastAsia="" w:cs="" w:asciiTheme="majorHAnsi" w:cstheme="majorBidi" w:eastAsiaTheme="majorEastAsia" w:hAnsiTheme="majorHAnsi"/>
          <w:color w:val="1F3763" w:themeColor="accent1" w:themeShade="7f"/>
          <w:kern w:val="0"/>
          <w:sz w:val="24"/>
          <w:szCs w:val="24"/>
          <w:lang w:val="en-US" w:eastAsia="en-US" w:bidi="ar-SA"/>
        </w:rPr>
      </w:pPr>
      <w:bookmarkStart w:id="22" w:name="__RefHeading___Toc1205_1221655555"/>
      <w:bookmarkStart w:id="23" w:name="_Toc50206416"/>
      <w:bookmarkEnd w:id="22"/>
      <w:r>
        <w:rPr>
          <w:rFonts w:eastAsia="" w:cs="" w:cstheme="majorBidi" w:eastAsiaTheme="majorEastAsia"/>
          <w:color w:val="1F3763" w:themeColor="accent1" w:themeShade="7f"/>
          <w:kern w:val="0"/>
          <w:sz w:val="24"/>
          <w:szCs w:val="24"/>
          <w:lang w:val="en-US" w:eastAsia="en-US" w:bidi="ar-SA"/>
        </w:rPr>
        <w:t>H</w:t>
      </w:r>
      <w:bookmarkEnd w:id="23"/>
      <w:r>
        <w:rPr>
          <w:rFonts w:eastAsia="" w:cs="" w:cstheme="majorBidi" w:eastAsiaTheme="majorEastAsia"/>
          <w:color w:val="1F3763" w:themeColor="accent1" w:themeShade="7f"/>
          <w:kern w:val="0"/>
          <w:sz w:val="24"/>
          <w:szCs w:val="24"/>
          <w:lang w:val="en-US" w:eastAsia="en-US" w:bidi="ar-SA"/>
        </w:rPr>
        <w:t>otel's Private Equity Investor</w:t>
      </w:r>
    </w:p>
    <w:p>
      <w:pPr>
        <w:pStyle w:val="NormalL2"/>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Hotel Private Equity Investor wants guests to be convinced of marketable hotel room description and to provide business to the hotel by reserving a room.</w:t>
      </w:r>
    </w:p>
    <w:p>
      <w:pPr>
        <w:pStyle w:val="Heading3"/>
        <w:numPr>
          <w:ilvl w:val="2"/>
          <w:numId w:val="3"/>
        </w:numPr>
        <w:rPr>
          <w:rFonts w:ascii="Calibri Light" w:hAnsi="Calibri Light" w:eastAsia="" w:cs="" w:asciiTheme="majorHAnsi" w:cstheme="majorBidi" w:eastAsiaTheme="majorEastAsia" w:hAnsiTheme="majorHAnsi"/>
          <w:color w:val="1F3763" w:themeColor="accent1" w:themeShade="7f"/>
          <w:kern w:val="0"/>
          <w:sz w:val="24"/>
          <w:szCs w:val="24"/>
          <w:lang w:val="en-US" w:eastAsia="en-US" w:bidi="ar-SA"/>
        </w:rPr>
      </w:pPr>
      <w:bookmarkStart w:id="24" w:name="__RefHeading___Toc1205_12216555551"/>
      <w:bookmarkStart w:id="25" w:name="_Toc502064161"/>
      <w:bookmarkEnd w:id="24"/>
      <w:r>
        <w:rPr>
          <w:rFonts w:eastAsia="" w:cs="" w:cstheme="majorBidi" w:eastAsiaTheme="majorEastAsia"/>
          <w:color w:val="1F3763" w:themeColor="accent1" w:themeShade="7f"/>
          <w:kern w:val="0"/>
          <w:sz w:val="24"/>
          <w:szCs w:val="24"/>
          <w:lang w:val="en-US" w:eastAsia="en-US" w:bidi="ar-SA"/>
        </w:rPr>
        <w:t>H</w:t>
      </w:r>
      <w:bookmarkEnd w:id="25"/>
      <w:r>
        <w:rPr>
          <w:rFonts w:eastAsia="" w:cs="" w:cstheme="majorBidi" w:eastAsiaTheme="majorEastAsia"/>
          <w:color w:val="1F3763" w:themeColor="accent1" w:themeShade="7f"/>
          <w:kern w:val="0"/>
          <w:sz w:val="24"/>
          <w:szCs w:val="24"/>
          <w:lang w:val="en-US" w:eastAsia="en-US" w:bidi="ar-SA"/>
        </w:rPr>
        <w:t>otel Manager</w:t>
      </w:r>
    </w:p>
    <w:p>
      <w:pPr>
        <w:pStyle w:val="NormalL2"/>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Hotel Manager wants guests to see an updated list of hotel rooms along with their desired marketable features. Hotel Manager wants to convince guests to reserve a room and to gain their business.</w:t>
      </w:r>
    </w:p>
    <w:p>
      <w:pPr>
        <w:pStyle w:val="Heading3"/>
        <w:numPr>
          <w:ilvl w:val="2"/>
          <w:numId w:val="3"/>
        </w:numPr>
        <w:rPr>
          <w:rFonts w:ascii="Calibri Light" w:hAnsi="Calibri Light" w:eastAsia="" w:cs="" w:asciiTheme="majorHAnsi" w:cstheme="majorBidi" w:eastAsiaTheme="majorEastAsia" w:hAnsiTheme="majorHAnsi"/>
          <w:color w:val="1F3763" w:themeColor="accent1" w:themeShade="7f"/>
          <w:kern w:val="0"/>
          <w:sz w:val="24"/>
          <w:szCs w:val="24"/>
          <w:lang w:val="en-US" w:eastAsia="en-US" w:bidi="ar-SA"/>
        </w:rPr>
      </w:pPr>
      <w:bookmarkStart w:id="26" w:name="__RefHeading___Toc1205_12216555552"/>
      <w:bookmarkStart w:id="27" w:name="_Toc502064162"/>
      <w:bookmarkEnd w:id="26"/>
      <w:r>
        <w:rPr>
          <w:rFonts w:eastAsia="" w:cs="" w:cstheme="majorBidi" w:eastAsiaTheme="majorEastAsia"/>
          <w:color w:val="1F3763" w:themeColor="accent1" w:themeShade="7f"/>
          <w:kern w:val="0"/>
          <w:sz w:val="24"/>
          <w:szCs w:val="24"/>
          <w:lang w:val="en-US" w:eastAsia="en-US" w:bidi="ar-SA"/>
        </w:rPr>
        <w:t>H</w:t>
      </w:r>
      <w:bookmarkEnd w:id="27"/>
      <w:r>
        <w:rPr>
          <w:rFonts w:eastAsia="" w:cs="" w:cstheme="majorBidi" w:eastAsiaTheme="majorEastAsia"/>
          <w:color w:val="1F3763" w:themeColor="accent1" w:themeShade="7f"/>
          <w:kern w:val="0"/>
          <w:sz w:val="24"/>
          <w:szCs w:val="24"/>
          <w:lang w:val="en-US" w:eastAsia="en-US" w:bidi="ar-SA"/>
        </w:rPr>
        <w:t>otel Clerk</w:t>
      </w:r>
    </w:p>
    <w:p>
      <w:pPr>
        <w:pStyle w:val="NormalL2"/>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Hotel Clerk wants reservations made to be visible to them and to prevent conflicting accomodations in the future.</w:t>
      </w:r>
    </w:p>
    <w:p>
      <w:pPr>
        <w:pStyle w:val="Heading3"/>
        <w:numPr>
          <w:ilvl w:val="2"/>
          <w:numId w:val="3"/>
        </w:numPr>
        <w:rPr>
          <w:rFonts w:ascii="Calibri Light" w:hAnsi="Calibri Light" w:eastAsia="" w:cs="" w:asciiTheme="majorHAnsi" w:cstheme="majorBidi" w:eastAsiaTheme="majorEastAsia" w:hAnsiTheme="majorHAnsi"/>
          <w:color w:val="1F3763" w:themeColor="accent1" w:themeShade="7f"/>
          <w:kern w:val="0"/>
          <w:sz w:val="24"/>
          <w:szCs w:val="24"/>
          <w:lang w:val="en-US" w:eastAsia="en-US" w:bidi="ar-SA"/>
        </w:rPr>
      </w:pPr>
      <w:bookmarkStart w:id="28" w:name="__RefHeading___Toc1205_12216555553"/>
      <w:bookmarkStart w:id="29" w:name="_Toc502064163"/>
      <w:bookmarkEnd w:id="28"/>
      <w:r>
        <w:rPr>
          <w:rFonts w:eastAsia="" w:cs="" w:cstheme="majorBidi" w:eastAsiaTheme="majorEastAsia"/>
          <w:color w:val="1F3763" w:themeColor="accent1" w:themeShade="7f"/>
          <w:kern w:val="0"/>
          <w:sz w:val="24"/>
          <w:szCs w:val="24"/>
          <w:lang w:val="en-US" w:eastAsia="en-US" w:bidi="ar-SA"/>
        </w:rPr>
        <w:t>G</w:t>
      </w:r>
      <w:bookmarkEnd w:id="29"/>
      <w:r>
        <w:rPr>
          <w:rFonts w:eastAsia="" w:cs="" w:cstheme="majorBidi" w:eastAsiaTheme="majorEastAsia"/>
          <w:color w:val="1F3763" w:themeColor="accent1" w:themeShade="7f"/>
          <w:kern w:val="0"/>
          <w:sz w:val="24"/>
          <w:szCs w:val="24"/>
          <w:lang w:val="en-US" w:eastAsia="en-US" w:bidi="ar-SA"/>
        </w:rPr>
        <w:t>uest</w:t>
      </w:r>
    </w:p>
    <w:p>
      <w:pPr>
        <w:pStyle w:val="NormalL2"/>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Guest wants to be able to reserve a room in through an easy-to-use and accessible interface. If possible, they want to be able to get a descriptive list of available hotel rooms and reserve a room from the comfort of their own homes through their own devices.</w:t>
      </w:r>
    </w:p>
    <w:p>
      <w:pPr>
        <w:pStyle w:val="Heading2"/>
        <w:numPr>
          <w:ilvl w:val="1"/>
          <w:numId w:val="3"/>
        </w:numPr>
        <w:ind w:left="720" w:hanging="720"/>
        <w:rPr/>
      </w:pPr>
      <w:bookmarkStart w:id="30" w:name="__RefHeading___Toc1207_1221655555"/>
      <w:bookmarkStart w:id="31" w:name="_Toc50206417"/>
      <w:bookmarkEnd w:id="30"/>
      <w:r>
        <w:rPr/>
        <w:t>Preconditions (Entrance Criteria)</w:t>
      </w:r>
      <w:bookmarkEnd w:id="31"/>
    </w:p>
    <w:p>
      <w:pPr>
        <w:pStyle w:val="NormalL2"/>
        <w:rPr/>
      </w:pPr>
      <w:r>
        <w:rPr/>
        <w:t>Guest account is configured with Guest role access. System is running and accessible from Guest's client device.</w:t>
      </w:r>
    </w:p>
    <w:p>
      <w:pPr>
        <w:pStyle w:val="Heading2"/>
        <w:numPr>
          <w:ilvl w:val="1"/>
          <w:numId w:val="3"/>
        </w:numPr>
        <w:ind w:left="720" w:hanging="720"/>
        <w:rPr/>
      </w:pPr>
      <w:bookmarkStart w:id="32" w:name="__RefHeading___Toc1209_1221655555"/>
      <w:bookmarkStart w:id="33" w:name="_Toc50206418"/>
      <w:bookmarkEnd w:id="32"/>
      <w:r>
        <w:rPr/>
        <w:t>Success Guarantee (Exit State)</w:t>
      </w:r>
      <w:bookmarkEnd w:id="33"/>
    </w:p>
    <w:p>
      <w:pPr>
        <w:pStyle w:val="NormalL2"/>
        <w:rPr/>
      </w:pPr>
      <w:r>
        <w:rPr/>
        <w:t>Guest reservation management actions (create/update/delete) are saved. Modifications are immediately reflected and blocks other conflicting reservations from being made.</w:t>
      </w:r>
      <w:ins w:id="12" w:author="Unknown Author" w:date="2021-11-15T09:24:51Z">
        <w:r>
          <w:rPr/>
          <w:t xml:space="preserve"> </w:t>
        </w:r>
      </w:ins>
      <w:ins w:id="13" w:author="Unknown Author" w:date="2021-11-15T09:20:00Z">
        <w:r>
          <w:rPr/>
          <w:t xml:space="preserve">Expected data: Message of "Room reserved succesfully", along with total charges paid and account number of payment card. Example: "Room reserved successfully. Card 123 </w:t>
        </w:r>
      </w:ins>
      <w:ins w:id="14" w:author="Unknown Author" w:date="2021-11-15T09:21:06Z">
        <w:r>
          <w:rPr/>
          <w:t>charhed $150.00"</w:t>
        </w:r>
      </w:ins>
    </w:p>
    <w:p>
      <w:pPr>
        <w:pStyle w:val="Heading2"/>
        <w:numPr>
          <w:ilvl w:val="1"/>
          <w:numId w:val="3"/>
        </w:numPr>
        <w:ind w:left="720" w:hanging="720"/>
        <w:rPr/>
      </w:pPr>
      <w:bookmarkStart w:id="34" w:name="__RefHeading___Toc1211_1221655555"/>
      <w:bookmarkStart w:id="35" w:name="_Toc50206419"/>
      <w:bookmarkEnd w:id="34"/>
      <w:r>
        <w:rPr/>
        <w:t>Main Success Scenario</w:t>
      </w:r>
      <w:bookmarkEnd w:id="35"/>
    </w:p>
    <w:p>
      <w:pPr>
        <w:pStyle w:val="NormalL2"/>
        <w:numPr>
          <w:ilvl w:val="0"/>
          <w:numId w:val="4"/>
        </w:numPr>
        <w:ind w:left="1080" w:hanging="360"/>
        <w:rPr/>
      </w:pPr>
      <w:r>
        <w:rPr>
          <w:rFonts w:eastAsia="Calibri" w:cs="" w:cstheme="minorBidi" w:eastAsiaTheme="minorHAnsi"/>
          <w:color w:val="auto"/>
          <w:kern w:val="0"/>
          <w:sz w:val="22"/>
          <w:szCs w:val="22"/>
          <w:lang w:val="en-US" w:eastAsia="en-US" w:bidi="ar-SA"/>
        </w:rPr>
        <w:t>The Guest requests to connect to the system as a Guest, providing their username and password. The System responds with a session.</w:t>
      </w:r>
    </w:p>
    <w:p>
      <w:pPr>
        <w:pStyle w:val="NormalL2"/>
        <w:numPr>
          <w:ilvl w:val="0"/>
          <w:numId w:val="4"/>
        </w:numPr>
        <w:ind w:left="1080" w:hanging="360"/>
        <w:rPr>
          <w:rFonts w:ascii="Calibri" w:hAnsi="Calibri" w:eastAsia="Calibri" w:cs="" w:cstheme="minorBidi" w:eastAsia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The Guest requests for a list of available hotel rooms at a given datetime range. The System responds with a list of hotel rooms available at the given datetime range.</w:t>
      </w:r>
    </w:p>
    <w:p>
      <w:pPr>
        <w:pStyle w:val="NormalL2"/>
        <w:numPr>
          <w:ilvl w:val="0"/>
          <w:numId w:val="4"/>
        </w:numPr>
        <w:ind w:left="1080" w:hanging="360"/>
        <w:rPr/>
      </w:pPr>
      <w:r>
        <w:rPr>
          <w:rFonts w:eastAsia="Calibri" w:cs="" w:cstheme="minorBidi" w:eastAsiaTheme="minorHAnsi"/>
          <w:color w:val="auto"/>
          <w:kern w:val="0"/>
          <w:sz w:val="22"/>
          <w:szCs w:val="22"/>
          <w:lang w:val="en-US" w:eastAsia="en-US" w:bidi="ar-SA"/>
        </w:rPr>
        <w:t>The Guest requests to get information about a specific hotel room. The System responds with information about the specified hotel room, such as price, room type, bed type, bed count, and description.</w:t>
      </w:r>
    </w:p>
    <w:p>
      <w:pPr>
        <w:pStyle w:val="NormalL2"/>
        <w:numPr>
          <w:ilvl w:val="0"/>
          <w:numId w:val="4"/>
        </w:numPr>
        <w:ind w:left="1080" w:hanging="360"/>
        <w:rPr/>
      </w:pPr>
      <w:r>
        <w:rPr>
          <w:rFonts w:eastAsia="Calibri" w:cs="" w:cstheme="minorBidi" w:eastAsiaTheme="minorHAnsi"/>
          <w:color w:val="auto"/>
          <w:kern w:val="0"/>
          <w:sz w:val="22"/>
          <w:szCs w:val="22"/>
          <w:lang w:val="en-US" w:eastAsia="en-US" w:bidi="ar-SA"/>
        </w:rPr>
        <w:t>The Guest requests to reserve the specified room at the given datetime range. The System responds with the total cost of reservation.</w:t>
      </w:r>
    </w:p>
    <w:p>
      <w:pPr>
        <w:pStyle w:val="NormalL2"/>
        <w:numPr>
          <w:ilvl w:val="0"/>
          <w:numId w:val="4"/>
        </w:numPr>
        <w:ind w:left="1080" w:hanging="360"/>
        <w:rPr/>
      </w:pPr>
      <w:r>
        <w:rPr>
          <w:rFonts w:eastAsia="Calibri" w:cs="" w:cstheme="minorBidi" w:eastAsiaTheme="minorHAnsi"/>
          <w:color w:val="auto"/>
          <w:kern w:val="0"/>
          <w:sz w:val="22"/>
          <w:szCs w:val="22"/>
          <w:lang w:val="en-US" w:eastAsia="en-US" w:bidi="ar-SA"/>
        </w:rPr>
        <w:t>The Guest requests to make a payment, providing billing information such as cardholdder name, billing address, email, card type, card number, card expiration date, and CVV code. The System responds with a receipt of transaction and confirmation of reservation.</w:t>
      </w:r>
    </w:p>
    <w:p>
      <w:pPr>
        <w:pStyle w:val="NormalL2"/>
        <w:numPr>
          <w:ilvl w:val="0"/>
          <w:numId w:val="4"/>
        </w:numPr>
        <w:ind w:left="1080" w:hanging="360"/>
        <w:rPr/>
      </w:pPr>
      <w:r>
        <w:rPr/>
        <w:t xml:space="preserve">The </w:t>
      </w:r>
      <w:r>
        <w:rPr>
          <w:rFonts w:eastAsia="Calibri" w:cs="" w:cstheme="minorBidi" w:eastAsiaTheme="minorHAnsi"/>
          <w:color w:val="auto"/>
          <w:kern w:val="0"/>
          <w:sz w:val="22"/>
          <w:szCs w:val="22"/>
          <w:lang w:val="en-US" w:eastAsia="en-US" w:bidi="ar-SA"/>
        </w:rPr>
        <w:t>Guest</w:t>
      </w:r>
      <w:r>
        <w:rPr/>
        <w:t xml:space="preserve"> requests to terminate their session. The System responds with a receipt of whether or not the session was terminated.</w:t>
      </w:r>
    </w:p>
    <w:p>
      <w:pPr>
        <w:pStyle w:val="Heading2"/>
        <w:numPr>
          <w:ilvl w:val="1"/>
          <w:numId w:val="3"/>
        </w:numPr>
        <w:ind w:left="720" w:hanging="720"/>
        <w:rPr/>
      </w:pPr>
      <w:bookmarkStart w:id="36" w:name="__RefHeading___Toc1213_1221655555"/>
      <w:bookmarkStart w:id="37" w:name="_Toc50206420"/>
      <w:bookmarkEnd w:id="36"/>
      <w:r>
        <w:rPr/>
        <w:t>Extensions (Alternate paths)</w:t>
      </w:r>
      <w:bookmarkStart w:id="38" w:name="__DdeLink__1308_1221655555"/>
      <w:bookmarkEnd w:id="37"/>
    </w:p>
    <w:p>
      <w:pPr>
        <w:pStyle w:val="NormalL2"/>
        <w:rPr/>
      </w:pPr>
      <w:r>
        <w:rPr>
          <w:rFonts w:eastAsia="Calibri" w:cs="" w:cstheme="minorBidi" w:eastAsiaTheme="minorHAnsi"/>
          <w:color w:val="auto"/>
          <w:kern w:val="0"/>
          <w:sz w:val="22"/>
          <w:szCs w:val="22"/>
          <w:lang w:val="en-US" w:eastAsia="en-US" w:bidi="ar-SA"/>
        </w:rPr>
        <w:t>2-5a.</w:t>
      </w:r>
      <w:r>
        <w:rPr/>
        <w:t xml:space="preserve"> </w:t>
      </w:r>
      <w:r>
        <w:rPr>
          <w:rFonts w:eastAsia="Calibri" w:cs="" w:cstheme="minorBidi" w:eastAsiaTheme="minorHAnsi"/>
          <w:color w:val="auto"/>
          <w:kern w:val="0"/>
          <w:sz w:val="22"/>
          <w:szCs w:val="22"/>
          <w:lang w:val="en-US" w:eastAsia="en-US" w:bidi="ar-SA"/>
        </w:rPr>
        <w:t>Instead of creating a reservation, Guest wants to cancel an existing reservation</w:t>
      </w:r>
    </w:p>
    <w:p>
      <w:pPr>
        <w:pStyle w:val="NormalL2"/>
        <w:ind w:left="1170" w:hanging="0"/>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1. The Guest requests a list of upcoming reservations under their account. The System responds with a list of upcoming reservations.</w:t>
      </w:r>
    </w:p>
    <w:p>
      <w:pPr>
        <w:pStyle w:val="NormalL2"/>
        <w:ind w:left="1170" w:hanging="0"/>
        <w:rPr/>
      </w:pPr>
      <w:r>
        <w:rPr>
          <w:rFonts w:eastAsia="Calibri" w:cs="" w:cstheme="minorBidi" w:eastAsiaTheme="minorHAnsi"/>
          <w:color w:val="auto"/>
          <w:kern w:val="0"/>
          <w:sz w:val="22"/>
          <w:szCs w:val="22"/>
          <w:lang w:val="en-US" w:eastAsia="en-US" w:bidi="ar-SA"/>
        </w:rPr>
        <w:t>2. The Guest requests for information about a specific reservation. The System responds with information about the specified reservation such as datetime range of reservation, price, room, and cancelation costs.</w:t>
      </w:r>
    </w:p>
    <w:p>
      <w:pPr>
        <w:pStyle w:val="NormalL2"/>
        <w:ind w:left="1170" w:hanging="0"/>
        <w:rPr/>
      </w:pPr>
      <w:r>
        <w:rPr>
          <w:rFonts w:eastAsia="Calibri" w:cs="" w:cstheme="minorBidi" w:eastAsiaTheme="minorHAnsi"/>
          <w:color w:val="auto"/>
          <w:kern w:val="0"/>
          <w:sz w:val="22"/>
          <w:szCs w:val="22"/>
          <w:lang w:val="en-US" w:eastAsia="en-US" w:bidi="ar-SA"/>
        </w:rPr>
        <w:t>3. The Guest requests to cancel the same specified reservation. The System responds with a receipt of transaction and a confirmation of cancellation.</w:t>
      </w:r>
      <w:bookmarkEnd w:id="38"/>
    </w:p>
    <w:p>
      <w:pPr>
        <w:pStyle w:val="NormalL2"/>
        <w:rPr/>
      </w:pPr>
      <w:r>
        <w:rPr>
          <w:rFonts w:eastAsia="Calibri" w:cs="" w:cstheme="minorBidi" w:eastAsiaTheme="minorHAnsi"/>
          <w:color w:val="auto"/>
          <w:kern w:val="0"/>
          <w:sz w:val="22"/>
          <w:szCs w:val="22"/>
          <w:lang w:val="en-US" w:eastAsia="en-US" w:bidi="ar-SA"/>
        </w:rPr>
        <w:t>2-5a.</w:t>
      </w:r>
      <w:r>
        <w:rPr/>
        <w:t xml:space="preserve"> </w:t>
      </w:r>
      <w:r>
        <w:rPr>
          <w:rFonts w:eastAsia="Calibri" w:cs="" w:cstheme="minorBidi" w:eastAsiaTheme="minorHAnsi"/>
          <w:color w:val="auto"/>
          <w:kern w:val="0"/>
          <w:sz w:val="22"/>
          <w:szCs w:val="22"/>
          <w:lang w:val="en-US" w:eastAsia="en-US" w:bidi="ar-SA"/>
        </w:rPr>
        <w:t>Instead of creating a reservation, Guest wants to update an existing reservation</w:t>
      </w:r>
    </w:p>
    <w:p>
      <w:pPr>
        <w:pStyle w:val="NormalL2"/>
        <w:ind w:left="1170" w:hanging="0"/>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1. The Guest requests a list of upcoming reservations under their account. The System responds with a list of upcoming reservations.</w:t>
      </w:r>
    </w:p>
    <w:p>
      <w:pPr>
        <w:pStyle w:val="NormalL2"/>
        <w:ind w:left="1170" w:hanging="0"/>
        <w:rPr/>
      </w:pPr>
      <w:r>
        <w:rPr>
          <w:rFonts w:eastAsia="Calibri" w:cs="" w:cstheme="minorBidi" w:eastAsiaTheme="minorHAnsi"/>
          <w:color w:val="auto"/>
          <w:kern w:val="0"/>
          <w:sz w:val="22"/>
          <w:szCs w:val="22"/>
          <w:lang w:val="en-US" w:eastAsia="en-US" w:bidi="ar-SA"/>
        </w:rPr>
        <w:t>2. The Guest requests for information about a specific reservation. The System responds with information about the specified reservation such as datetime range of reservation, price, room, and cancelation costs.</w:t>
      </w:r>
    </w:p>
    <w:p>
      <w:pPr>
        <w:pStyle w:val="NormalL2"/>
        <w:ind w:left="1170" w:hanging="0"/>
        <w:rPr/>
      </w:pPr>
      <w:r>
        <w:rPr>
          <w:rFonts w:eastAsia="Calibri" w:cs="" w:cstheme="minorBidi" w:eastAsiaTheme="minorHAnsi"/>
          <w:color w:val="auto"/>
          <w:kern w:val="0"/>
          <w:sz w:val="22"/>
          <w:szCs w:val="22"/>
          <w:lang w:val="en-US" w:eastAsia="en-US" w:bidi="ar-SA"/>
        </w:rPr>
        <w:t>3. The Guest requests to update the reservation, providing a new datetime range. The System responds with a receipt denoting if the update was successfull.</w:t>
      </w:r>
    </w:p>
    <w:p>
      <w:pPr>
        <w:pStyle w:val="Heading2"/>
        <w:numPr>
          <w:ilvl w:val="1"/>
          <w:numId w:val="3"/>
        </w:numPr>
        <w:ind w:left="720" w:hanging="720"/>
        <w:rPr/>
      </w:pPr>
      <w:bookmarkStart w:id="39" w:name="__RefHeading___Toc1215_1221655555"/>
      <w:bookmarkStart w:id="40" w:name="_Toc50206421"/>
      <w:bookmarkEnd w:id="39"/>
      <w:r>
        <w:rPr/>
        <w:t>Special Requirements</w:t>
      </w:r>
      <w:bookmarkEnd w:id="40"/>
    </w:p>
    <w:p>
      <w:pPr>
        <w:pStyle w:val="NormalL2"/>
        <w:rPr/>
      </w:pPr>
      <w:r>
        <w:rPr/>
        <w:t xml:space="preserve">Reservation must be distinguished from accomodation. </w:t>
      </w:r>
      <w:ins w:id="15" w:author="Unknown Author" w:date="2021-11-15T09:12:50Z">
        <w:r>
          <w:rPr/>
          <w:t>The interface shou</w:t>
        </w:r>
      </w:ins>
      <w:ins w:id="16" w:author="Unknown Author" w:date="2021-11-15T09:13:00Z">
        <w:r>
          <w:rPr/>
          <w:t>ld show different reservation management and accomodation management as different, distinct options or functionalities.</w:t>
        </w:r>
      </w:ins>
    </w:p>
    <w:p>
      <w:pPr>
        <w:pStyle w:val="NormalL2"/>
        <w:rPr/>
      </w:pPr>
      <w:r>
        <w:rPr/>
        <w:t>Interface must be intuitive and usable to non-technical Guests of various background.</w:t>
      </w:r>
      <w:ins w:id="17" w:author="Unknown Author" w:date="2021-11-15T09:13:26Z">
        <w:r>
          <w:rPr/>
          <w:t xml:space="preserve"> </w:t>
        </w:r>
      </w:ins>
      <w:ins w:id="18" w:author="Unknown Author" w:date="2021-11-15T09:13:26Z">
        <w:r>
          <w:rPr>
            <w:rFonts w:eastAsia="Calibri" w:cs="" w:cstheme="minorBidi" w:eastAsiaTheme="minorHAnsi"/>
            <w:color w:val="auto"/>
            <w:kern w:val="0"/>
            <w:sz w:val="22"/>
            <w:szCs w:val="22"/>
            <w:lang w:val="en-US" w:eastAsia="en-US" w:bidi="ar-SA"/>
          </w:rPr>
          <w:t>Non-technical personnel should be able to perform the use case with little to no instruction in under 5 minutes.</w:t>
        </w:r>
      </w:ins>
    </w:p>
    <w:p>
      <w:pPr>
        <w:pStyle w:val="NormalL2"/>
        <w:rPr/>
      </w:pPr>
      <w:r>
        <w:rPr>
          <w:rFonts w:eastAsia="Calibri" w:cs="" w:cstheme="minorBidi" w:eastAsiaTheme="minorHAnsi"/>
          <w:color w:val="auto"/>
          <w:kern w:val="0"/>
          <w:sz w:val="22"/>
          <w:szCs w:val="22"/>
          <w:lang w:val="en-US" w:eastAsia="en-US" w:bidi="ar-SA"/>
        </w:rPr>
        <w:t>Guest Client interface must be secure to resist attacks from malicious actors since this interface will be public-facing.</w:t>
      </w:r>
      <w:ins w:id="19" w:author="Unknown Author" w:date="2021-11-15T09:13:46Z">
        <w:r>
          <w:rPr>
            <w:rFonts w:eastAsia="Calibri" w:cs="" w:cstheme="minorBidi" w:eastAsiaTheme="minorHAnsi"/>
            <w:color w:val="auto"/>
            <w:kern w:val="0"/>
            <w:sz w:val="22"/>
            <w:szCs w:val="22"/>
            <w:lang w:val="en-US" w:eastAsia="en-US" w:bidi="ar-SA"/>
          </w:rPr>
          <w:t xml:space="preserve"> Client interface mus</w:t>
        </w:r>
      </w:ins>
      <w:ins w:id="20" w:author="Unknown Author" w:date="2021-11-15T09:14:00Z">
        <w:r>
          <w:rPr>
            <w:rFonts w:eastAsia="Calibri" w:cs="" w:cstheme="minorBidi" w:eastAsiaTheme="minorHAnsi"/>
            <w:color w:val="auto"/>
            <w:kern w:val="0"/>
            <w:sz w:val="22"/>
            <w:szCs w:val="22"/>
            <w:lang w:val="en-US" w:eastAsia="en-US" w:bidi="ar-SA"/>
          </w:rPr>
          <w:t xml:space="preserve">t not be vulnerable to injections and access controls can't be bypassed. Must be able to withstand a black-box penetration test from </w:t>
        </w:r>
      </w:ins>
      <w:ins w:id="21" w:author="Unknown Author" w:date="2021-11-15T09:15:01Z">
        <w:r>
          <w:rPr>
            <w:rFonts w:eastAsia="Calibri" w:cs="" w:cstheme="minorBidi" w:eastAsiaTheme="minorHAnsi"/>
            <w:color w:val="auto"/>
            <w:kern w:val="0"/>
            <w:sz w:val="22"/>
            <w:szCs w:val="22"/>
            <w:lang w:val="en-US" w:eastAsia="en-US" w:bidi="ar-SA"/>
          </w:rPr>
          <w:t>professional hackers for a day of assessment.</w:t>
        </w:r>
      </w:ins>
    </w:p>
    <w:p>
      <w:pPr>
        <w:pStyle w:val="Heading2"/>
        <w:numPr>
          <w:ilvl w:val="1"/>
          <w:numId w:val="3"/>
        </w:numPr>
        <w:ind w:left="720" w:hanging="720"/>
        <w:rPr/>
      </w:pPr>
      <w:bookmarkStart w:id="41" w:name="__RefHeading___Toc1217_1221655555"/>
      <w:bookmarkStart w:id="42" w:name="_Toc50206422"/>
      <w:bookmarkEnd w:id="41"/>
      <w:r>
        <w:rPr/>
        <w:t>Technology and Data Variations List</w:t>
      </w:r>
      <w:bookmarkEnd w:id="42"/>
    </w:p>
    <w:p>
      <w:pPr>
        <w:pStyle w:val="NormalL2"/>
        <w:widowControl/>
        <w:numPr>
          <w:ilvl w:val="0"/>
          <w:numId w:val="0"/>
        </w:numPr>
        <w:overflowPunct w:val="false"/>
        <w:bidi w:val="0"/>
        <w:spacing w:lineRule="auto" w:line="259" w:before="0" w:after="160"/>
        <w:ind w:left="720" w:right="0" w:hanging="0"/>
        <w:jc w:val="left"/>
        <w:rPr/>
      </w:pPr>
      <w:r>
        <w:rPr/>
        <w:t>1-4. The Hotel Reservation System must provide an intuitive graphical user interface and must support typical peripheral device inputs such as that of mouse, keyboard, and potentially touch screen. It must also be reachable remotely through a web interface where Guests will make reservations from.</w:t>
      </w:r>
    </w:p>
    <w:p>
      <w:pPr>
        <w:pStyle w:val="NormalL2"/>
        <w:widowControl/>
        <w:numPr>
          <w:ilvl w:val="0"/>
          <w:numId w:val="0"/>
        </w:numPr>
        <w:overflowPunct w:val="false"/>
        <w:bidi w:val="0"/>
        <w:spacing w:lineRule="auto" w:line="259" w:before="0" w:after="160"/>
        <w:ind w:left="720" w:right="0" w:hanging="0"/>
        <w:jc w:val="left"/>
        <w:rPr/>
      </w:pPr>
      <w:r>
        <w:rPr/>
        <w:t xml:space="preserve">1. Authentication is typed credentials. But within a two year, security may improve to include </w:t>
      </w:r>
      <w:r>
        <w:rPr>
          <w:rFonts w:eastAsia="Calibri" w:cs="" w:cstheme="minorBidi" w:eastAsiaTheme="minorHAnsi"/>
          <w:color w:val="auto"/>
          <w:kern w:val="0"/>
          <w:sz w:val="22"/>
          <w:szCs w:val="22"/>
          <w:lang w:val="en-US" w:eastAsia="en-US" w:bidi="ar-SA"/>
        </w:rPr>
        <w:t>two factor authentication or OAuth.</w:t>
      </w:r>
    </w:p>
    <w:p>
      <w:pPr>
        <w:pStyle w:val="Heading2"/>
        <w:numPr>
          <w:ilvl w:val="1"/>
          <w:numId w:val="3"/>
        </w:numPr>
        <w:ind w:left="720" w:hanging="720"/>
        <w:rPr/>
      </w:pPr>
      <w:bookmarkStart w:id="43" w:name="__RefHeading___Toc1219_1221655555"/>
      <w:bookmarkStart w:id="44" w:name="_Toc50206423"/>
      <w:bookmarkEnd w:id="43"/>
      <w:r>
        <w:rPr/>
        <w:t>Frequency of Occurrence</w:t>
      </w:r>
      <w:bookmarkEnd w:id="44"/>
    </w:p>
    <w:p>
      <w:pPr>
        <w:pStyle w:val="NormalL2"/>
        <w:rPr/>
      </w:pPr>
      <w:ins w:id="22" w:author="Unknown Author" w:date="2021-11-15T09:18:22Z">
        <w:r>
          <w:rPr/>
          <w:t xml:space="preserve">Accurate measure: </w:t>
        </w:r>
      </w:ins>
      <w:r>
        <w:rPr/>
        <w:t xml:space="preserve">Once per room every </w:t>
      </w:r>
      <w:r>
        <w:rPr>
          <w:rFonts w:eastAsia="Calibri" w:cs="" w:cstheme="minorBidi" w:eastAsiaTheme="minorHAnsi"/>
          <w:color w:val="auto"/>
          <w:kern w:val="0"/>
          <w:sz w:val="22"/>
          <w:szCs w:val="22"/>
          <w:lang w:val="en-US" w:eastAsia="en-US" w:bidi="ar-SA"/>
        </w:rPr>
        <w:t>five</w:t>
      </w:r>
      <w:r>
        <w:rPr/>
        <w:t xml:space="preserve"> days.</w:t>
      </w:r>
    </w:p>
    <w:p>
      <w:pPr>
        <w:pStyle w:val="NormalL2"/>
        <w:rPr/>
      </w:pPr>
      <w:ins w:id="23" w:author="Unknown Author" w:date="2021-11-15T09:18:27Z">
        <w:r>
          <w:rPr/>
          <w:t xml:space="preserve">Estimate: </w:t>
        </w:r>
      </w:ins>
      <w:ins w:id="24" w:author="Unknown Author" w:date="2021-11-15T09:18:27Z">
        <w:r>
          <w:rPr>
            <w:rFonts w:eastAsia="Calibri" w:cs="" w:cstheme="minorBidi" w:eastAsiaTheme="minorHAnsi"/>
            <w:color w:val="auto"/>
            <w:kern w:val="0"/>
            <w:sz w:val="22"/>
            <w:szCs w:val="22"/>
            <w:lang w:val="en-US" w:eastAsia="en-US" w:bidi="ar-SA"/>
          </w:rPr>
          <w:t>50</w:t>
        </w:r>
      </w:ins>
      <w:ins w:id="25" w:author="Unknown Author" w:date="2021-11-15T09:18:27Z">
        <w:r>
          <w:rPr/>
          <w:t xml:space="preserve"> times every week</w:t>
        </w:r>
      </w:ins>
    </w:p>
    <w:p>
      <w:pPr>
        <w:pStyle w:val="NormalL2"/>
        <w:rPr/>
      </w:pPr>
      <w:r>
        <w:rPr/>
        <w:t xml:space="preserve">Rationale: </w:t>
      </w:r>
      <w:r>
        <w:rPr>
          <w:rFonts w:eastAsia="Calibri" w:cs="" w:cstheme="minorBidi" w:eastAsiaTheme="minorHAnsi"/>
          <w:color w:val="auto"/>
          <w:kern w:val="0"/>
          <w:sz w:val="22"/>
          <w:szCs w:val="22"/>
          <w:lang w:val="en-US" w:eastAsia="en-US" w:bidi="ar-SA"/>
        </w:rPr>
        <w:t>Not every room gets booked and some people walk-in for their stay. However, reservations are also done very frequently.</w:t>
      </w:r>
    </w:p>
    <w:p>
      <w:pPr>
        <w:pStyle w:val="Heading2"/>
        <w:numPr>
          <w:ilvl w:val="1"/>
          <w:numId w:val="3"/>
        </w:numPr>
        <w:ind w:left="720" w:hanging="720"/>
        <w:rPr/>
      </w:pPr>
      <w:bookmarkStart w:id="45" w:name="__RefHeading___Toc1221_1221655555"/>
      <w:bookmarkStart w:id="46" w:name="_Toc50206424"/>
      <w:bookmarkEnd w:id="45"/>
      <w:r>
        <w:rPr/>
        <w:t>Miscellaneous</w:t>
      </w:r>
      <w:bookmarkEnd w:id="46"/>
    </w:p>
    <w:p>
      <w:pPr>
        <w:pStyle w:val="NormalL2"/>
        <w:rPr/>
      </w:pPr>
      <w:r>
        <w:rPr/>
        <w:t xml:space="preserve">The transaction </w:t>
      </w:r>
      <w:r>
        <w:rPr>
          <w:rFonts w:eastAsia="Calibri" w:cs="" w:cstheme="minorBidi" w:eastAsiaTheme="minorHAnsi"/>
          <w:color w:val="auto"/>
          <w:kern w:val="0"/>
          <w:sz w:val="22"/>
          <w:szCs w:val="22"/>
          <w:lang w:val="en-US" w:eastAsia="en-US" w:bidi="ar-SA"/>
        </w:rPr>
        <w:t>feature</w:t>
      </w:r>
      <w:r>
        <w:rPr/>
        <w:t xml:space="preserve"> can be improved upon and isolated into its own use case, which can be extended for use in providing other services. The Guest account feature can also be </w:t>
      </w:r>
      <w:r>
        <w:rPr>
          <w:rFonts w:eastAsia="Calibri" w:cs="" w:cstheme="minorBidi" w:eastAsiaTheme="minorHAnsi"/>
          <w:color w:val="auto"/>
          <w:kern w:val="0"/>
          <w:sz w:val="22"/>
          <w:szCs w:val="22"/>
          <w:lang w:val="en-US" w:eastAsia="en-US" w:bidi="ar-SA"/>
        </w:rPr>
        <w:t>elaborated upon to improve user experience, and potentially support offering returning users rewards to promote business.</w:t>
      </w:r>
      <w:r>
        <w:br w:type="page"/>
      </w:r>
    </w:p>
    <w:p>
      <w:pPr>
        <w:pStyle w:val="Heading1"/>
        <w:numPr>
          <w:ilvl w:val="0"/>
          <w:numId w:val="3"/>
        </w:numPr>
        <w:rPr/>
      </w:pPr>
      <w:bookmarkStart w:id="47" w:name="__RefHeading___Toc1223_1221655555"/>
      <w:bookmarkStart w:id="48" w:name="_Toc50206425"/>
      <w:bookmarkEnd w:id="47"/>
      <w:r>
        <w:rPr/>
        <w:t>System Sequence Diagrams</w:t>
      </w:r>
      <w:bookmarkEnd w:id="48"/>
    </w:p>
    <w:p>
      <w:pPr>
        <w:pStyle w:val="Heading2"/>
        <w:numPr>
          <w:ilvl w:val="1"/>
          <w:numId w:val="3"/>
        </w:numPr>
        <w:ind w:left="720" w:hanging="720"/>
        <w:rPr>
          <w:rFonts w:ascii="Calibri Light" w:hAnsi="Calibri Light" w:eastAsia="" w:cs="" w:asciiTheme="majorHAnsi" w:cstheme="majorBidi" w:eastAsiaTheme="majorEastAsia" w:hAnsiTheme="majorHAnsi"/>
          <w:color w:val="2F5496" w:themeColor="accent1" w:themeShade="bf"/>
          <w:kern w:val="0"/>
          <w:sz w:val="26"/>
          <w:szCs w:val="26"/>
          <w:lang w:val="en-US" w:eastAsia="en-US" w:bidi="ar-SA"/>
        </w:rPr>
      </w:pPr>
      <w:bookmarkStart w:id="49" w:name="__RefHeading___Toc1225_1221655555"/>
      <w:bookmarkStart w:id="50" w:name="_Toc50206426"/>
      <w:bookmarkEnd w:id="49"/>
      <w:r>
        <w:rPr>
          <w:rFonts w:eastAsia="" w:cs="" w:cstheme="majorBidi" w:eastAsiaTheme="majorEastAsia"/>
          <w:color w:val="2F5496" w:themeColor="accent1" w:themeShade="bf"/>
          <w:kern w:val="0"/>
          <w:sz w:val="26"/>
          <w:szCs w:val="26"/>
          <w:lang w:val="en-US" w:eastAsia="en-US" w:bidi="ar-SA"/>
        </w:rPr>
        <w:t>C</w:t>
      </w:r>
      <w:bookmarkEnd w:id="50"/>
      <w:r>
        <w:rPr>
          <w:rFonts w:eastAsia="" w:cs="" w:cstheme="majorBidi" w:eastAsiaTheme="majorEastAsia"/>
          <w:color w:val="2F5496" w:themeColor="accent1" w:themeShade="bf"/>
          <w:kern w:val="0"/>
          <w:sz w:val="26"/>
          <w:szCs w:val="26"/>
          <w:lang w:val="en-US" w:eastAsia="en-US" w:bidi="ar-SA"/>
        </w:rPr>
        <w:t>reate Reservation</w:t>
      </w:r>
    </w:p>
    <w:p>
      <w:pPr>
        <w:pStyle w:val="Heading3"/>
        <w:numPr>
          <w:ilvl w:val="2"/>
          <w:numId w:val="3"/>
        </w:numPr>
        <w:rPr/>
      </w:pPr>
      <w:bookmarkStart w:id="51" w:name="__RefHeading___Toc1227_1221655555"/>
      <w:bookmarkStart w:id="52" w:name="_Toc50206427"/>
      <w:bookmarkEnd w:id="51"/>
      <w:r>
        <w:rPr/>
        <w:t>Scenario Description</w:t>
      </w:r>
      <w:bookmarkEnd w:id="52"/>
    </w:p>
    <w:p>
      <w:pPr>
        <w:pStyle w:val="NormalL2"/>
        <w:widowControl/>
        <w:numPr>
          <w:ilvl w:val="0"/>
          <w:numId w:val="0"/>
        </w:numPr>
        <w:overflowPunct w:val="false"/>
        <w:bidi w:val="0"/>
        <w:spacing w:lineRule="auto" w:line="259" w:before="0" w:after="160"/>
        <w:ind w:left="703" w:right="0" w:hanging="0"/>
        <w:jc w:val="left"/>
        <w:rPr/>
      </w:pPr>
      <w:r>
        <w:rPr>
          <w:rFonts w:eastAsia="Calibri" w:cs="" w:cstheme="minorBidi" w:eastAsiaTheme="minorHAnsi"/>
          <w:color w:val="auto"/>
          <w:kern w:val="0"/>
          <w:sz w:val="22"/>
          <w:szCs w:val="22"/>
          <w:lang w:val="en-US" w:eastAsia="en-US" w:bidi="ar-SA"/>
        </w:rPr>
        <w:t>The Guest</w:t>
      </w:r>
      <w:r>
        <w:rPr/>
        <w:t xml:space="preserve"> requests to connect to the system as a </w:t>
      </w:r>
      <w:r>
        <w:rPr>
          <w:rFonts w:eastAsia="Calibri" w:cs="" w:cstheme="minorBidi" w:eastAsiaTheme="minorHAnsi"/>
          <w:color w:val="auto"/>
          <w:kern w:val="0"/>
          <w:sz w:val="22"/>
          <w:szCs w:val="22"/>
          <w:lang w:val="en-US" w:eastAsia="en-US" w:bidi="ar-SA"/>
        </w:rPr>
        <w:t>Guest</w:t>
      </w:r>
      <w:r>
        <w:rPr/>
        <w:t>, providing his username "</w:t>
      </w:r>
      <w:r>
        <w:rPr>
          <w:rFonts w:eastAsia="Calibri" w:cs="" w:cstheme="minorBidi" w:eastAsiaTheme="minorHAnsi"/>
          <w:color w:val="auto"/>
          <w:kern w:val="0"/>
          <w:sz w:val="22"/>
          <w:szCs w:val="22"/>
          <w:lang w:val="en-US" w:eastAsia="en-US" w:bidi="ar-SA"/>
        </w:rPr>
        <w:t>BSmith</w:t>
      </w:r>
      <w:r>
        <w:rPr/>
        <w:t xml:space="preserve">" and password "GuestAlwaysRight3$". The system responds with a session with </w:t>
      </w:r>
      <w:r>
        <w:rPr>
          <w:rFonts w:eastAsia="Calibri" w:cs="" w:cstheme="minorBidi" w:eastAsiaTheme="minorHAnsi"/>
          <w:color w:val="auto"/>
          <w:kern w:val="0"/>
          <w:sz w:val="22"/>
          <w:szCs w:val="22"/>
          <w:lang w:val="en-US" w:eastAsia="en-US" w:bidi="ar-SA"/>
        </w:rPr>
        <w:t>guest</w:t>
      </w:r>
      <w:r>
        <w:rPr/>
        <w:t xml:space="preserve"> role access, specifically with access to BSmith's account. Then, the Guest requests a list of available hotel rooms during the datetime range 10/16/21 06:30 to 10/16/21 18:00. The system responds with a list that is available at the time specified, replying with a single room "A1". The Guest requests for more information about room "A1". The system responds with information about the room, that it costs $150 per night, is a "Deluxe" room with 1 "Queen" bed, and is described as a "Comfy room". </w:t>
      </w:r>
      <w:r>
        <w:rPr>
          <w:rFonts w:eastAsia="Calibri" w:cs="" w:cstheme="minorBidi" w:eastAsiaTheme="minorHAnsi"/>
          <w:color w:val="auto"/>
          <w:kern w:val="0"/>
          <w:sz w:val="22"/>
          <w:szCs w:val="22"/>
          <w:lang w:val="en-US" w:eastAsia="en-US" w:bidi="ar-SA"/>
        </w:rPr>
        <w:t xml:space="preserve"> The Guest then requests to reserve room "A1" from  10/16/21 06:30 to 10/16/21 18:00. The system responds with the total charges, returning a message "Total charges: $150". The Guests then requests to make a payment under the cardholder name "Bob Smith", billing address "123 Mockingjay Ave", email address "bsmith@gmail.com", card type "Visa", card number 123, expiration date 01/21, and CVV code 123. The system responds with a receipt of transaction and confirmation of reservation, returning the message "Room reserved successfully. Card 123 charged $150." </w:t>
      </w:r>
      <w:r>
        <w:rPr/>
        <w:t xml:space="preserve">Finally, the </w:t>
      </w:r>
      <w:r>
        <w:rPr>
          <w:rFonts w:eastAsia="Calibri" w:cs="" w:cstheme="minorBidi" w:eastAsiaTheme="minorHAnsi"/>
          <w:color w:val="auto"/>
          <w:kern w:val="0"/>
          <w:sz w:val="22"/>
          <w:szCs w:val="22"/>
          <w:lang w:val="en-US" w:eastAsia="en-US" w:bidi="ar-SA"/>
        </w:rPr>
        <w:t>Guest</w:t>
      </w:r>
      <w:r>
        <w:rPr/>
        <w:t xml:space="preserve"> requests to terminate his connetion. The system responds with a receipt of the success of connection termination, returning the success message "Session for </w:t>
      </w:r>
      <w:r>
        <w:rPr>
          <w:rFonts w:eastAsia="Calibri" w:cs="" w:cstheme="minorBidi" w:eastAsiaTheme="minorHAnsi"/>
          <w:color w:val="auto"/>
          <w:kern w:val="0"/>
          <w:sz w:val="22"/>
          <w:szCs w:val="22"/>
          <w:lang w:val="en-US" w:eastAsia="en-US" w:bidi="ar-SA"/>
        </w:rPr>
        <w:t>BSmith</w:t>
      </w:r>
      <w:r>
        <w:rPr/>
        <w:t xml:space="preserve"> successfully terminated".</w:t>
      </w:r>
    </w:p>
    <w:p>
      <w:pPr>
        <w:pStyle w:val="Heading3"/>
        <w:numPr>
          <w:ilvl w:val="2"/>
          <w:numId w:val="3"/>
        </w:numPr>
        <w:rPr/>
      </w:pPr>
      <w:bookmarkStart w:id="53" w:name="__RefHeading___Toc1229_1221655555"/>
      <w:bookmarkStart w:id="54" w:name="_Toc50206428"/>
      <w:bookmarkEnd w:id="53"/>
      <w:r>
        <w:rPr/>
        <w:t>System Sequence Diagram</w:t>
      </w:r>
      <w:bookmarkEnd w:id="54"/>
    </w:p>
    <w:p>
      <w:pPr>
        <w:pStyle w:val="NormalL2"/>
        <w:jc w:val="center"/>
        <w:rPr/>
      </w:pPr>
      <w:r>
        <w:rPr/>
        <w:drawing>
          <wp:inline distT="0" distB="0" distL="0" distR="0">
            <wp:extent cx="4892040" cy="410718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8"/>
                    <a:stretch>
                      <a:fillRect/>
                    </a:stretch>
                  </pic:blipFill>
                  <pic:spPr bwMode="auto">
                    <a:xfrm>
                      <a:off x="0" y="0"/>
                      <a:ext cx="4892040" cy="4107180"/>
                    </a:xfrm>
                    <a:prstGeom prst="rect">
                      <a:avLst/>
                    </a:prstGeom>
                  </pic:spPr>
                </pic:pic>
              </a:graphicData>
            </a:graphic>
          </wp:inline>
        </w:drawing>
      </w:r>
    </w:p>
    <w:p>
      <w:pPr>
        <w:pStyle w:val="NormalL2"/>
        <w:widowControl/>
        <w:overflowPunct w:val="false"/>
        <w:bidi w:val="0"/>
        <w:spacing w:lineRule="auto" w:line="259" w:before="0" w:after="160"/>
        <w:ind w:left="720" w:right="0" w:hanging="0"/>
        <w:jc w:val="left"/>
        <w:rPr/>
      </w:pPr>
      <w:r>
        <w:rPr/>
        <w:t>...</w:t>
      </w:r>
      <w:r>
        <w:br w:type="page"/>
      </w:r>
    </w:p>
    <w:p>
      <w:pPr>
        <w:pStyle w:val="Heading2"/>
        <w:numPr>
          <w:ilvl w:val="1"/>
          <w:numId w:val="3"/>
        </w:numPr>
        <w:ind w:left="720" w:hanging="720"/>
        <w:rPr/>
      </w:pPr>
      <w:bookmarkStart w:id="55" w:name="__RefHeading___Toc1231_1221655555"/>
      <w:bookmarkStart w:id="56" w:name="_Toc50206429"/>
      <w:bookmarkEnd w:id="55"/>
      <w:r>
        <w:rPr/>
        <w:t>Cancel Reservation</w:t>
      </w:r>
      <w:bookmarkEnd w:id="56"/>
      <w:r>
        <w:rPr/>
        <w:t xml:space="preserve"> </w:t>
      </w:r>
    </w:p>
    <w:p>
      <w:pPr>
        <w:pStyle w:val="Heading3"/>
        <w:numPr>
          <w:ilvl w:val="2"/>
          <w:numId w:val="3"/>
        </w:numPr>
        <w:rPr/>
      </w:pPr>
      <w:bookmarkStart w:id="57" w:name="__RefHeading___Toc1233_1221655555"/>
      <w:bookmarkStart w:id="58" w:name="_Toc50206430"/>
      <w:bookmarkEnd w:id="57"/>
      <w:r>
        <w:rPr/>
        <w:t>Scenario Description</w:t>
      </w:r>
      <w:bookmarkEnd w:id="58"/>
    </w:p>
    <w:p>
      <w:pPr>
        <w:pStyle w:val="NormalL2"/>
        <w:widowControl/>
        <w:numPr>
          <w:ilvl w:val="0"/>
          <w:numId w:val="0"/>
        </w:numPr>
        <w:overflowPunct w:val="false"/>
        <w:bidi w:val="0"/>
        <w:spacing w:lineRule="auto" w:line="259" w:before="0" w:after="160"/>
        <w:ind w:left="703" w:right="0" w:hanging="0"/>
        <w:jc w:val="left"/>
        <w:rPr/>
      </w:pPr>
      <w:r>
        <w:rPr>
          <w:rFonts w:eastAsia="Calibri" w:cs="" w:cstheme="minorBidi" w:eastAsiaTheme="minorHAnsi"/>
          <w:color w:val="auto"/>
          <w:kern w:val="0"/>
          <w:sz w:val="22"/>
          <w:szCs w:val="22"/>
          <w:lang w:val="en-US" w:eastAsia="en-US" w:bidi="ar-SA"/>
        </w:rPr>
        <w:t>The Guest</w:t>
      </w:r>
      <w:r>
        <w:rPr/>
        <w:t xml:space="preserve"> requests to connect to the system as a </w:t>
      </w:r>
      <w:r>
        <w:rPr>
          <w:rFonts w:eastAsia="Calibri" w:cs="" w:cstheme="minorBidi" w:eastAsiaTheme="minorHAnsi"/>
          <w:color w:val="auto"/>
          <w:kern w:val="0"/>
          <w:sz w:val="22"/>
          <w:szCs w:val="22"/>
          <w:lang w:val="en-US" w:eastAsia="en-US" w:bidi="ar-SA"/>
        </w:rPr>
        <w:t>Guest</w:t>
      </w:r>
      <w:r>
        <w:rPr/>
        <w:t>, providing his username "</w:t>
      </w:r>
      <w:r>
        <w:rPr>
          <w:rFonts w:eastAsia="Calibri" w:cs="" w:cstheme="minorBidi" w:eastAsiaTheme="minorHAnsi"/>
          <w:color w:val="auto"/>
          <w:kern w:val="0"/>
          <w:sz w:val="22"/>
          <w:szCs w:val="22"/>
          <w:lang w:val="en-US" w:eastAsia="en-US" w:bidi="ar-SA"/>
        </w:rPr>
        <w:t>BSmith</w:t>
      </w:r>
      <w:r>
        <w:rPr/>
        <w:t xml:space="preserve">" and password "GuestAlwaysRight3$". The system responds with a session with </w:t>
      </w:r>
      <w:r>
        <w:rPr>
          <w:rFonts w:eastAsia="Calibri" w:cs="" w:cstheme="minorBidi" w:eastAsiaTheme="minorHAnsi"/>
          <w:color w:val="auto"/>
          <w:kern w:val="0"/>
          <w:sz w:val="22"/>
          <w:szCs w:val="22"/>
          <w:lang w:val="en-US" w:eastAsia="en-US" w:bidi="ar-SA"/>
        </w:rPr>
        <w:t>guest</w:t>
      </w:r>
      <w:r>
        <w:rPr/>
        <w:t xml:space="preserve"> role access, specifically with access to BSmith's account. Then, </w:t>
      </w:r>
      <w:r>
        <w:rPr>
          <w:rFonts w:eastAsia="Calibri" w:cs="" w:cstheme="minorBidi" w:eastAsiaTheme="minorHAnsi"/>
          <w:color w:val="auto"/>
          <w:kern w:val="0"/>
          <w:sz w:val="22"/>
          <w:szCs w:val="22"/>
          <w:lang w:val="en-US" w:eastAsia="en-US" w:bidi="ar-SA"/>
        </w:rPr>
        <w:t xml:space="preserve">the Guest requests a list of upcoming reservations under his account "0001". The system responds with a list of upcoming reservations: a single reservation "0001". The Guest requests more information about reservation 0001. The system replies with infomation about the reservation -- that it is set for 10/16/21 from 06:30 - 18:00, at room "A1", costing $150 per night, and costing $50 to cancel. The Guest then requests to cancel reservation 0001. The system responds with a receipt of cancellation and transaction, returning the message "Reservation canceled successfully. Card charged $50.00". </w:t>
      </w:r>
      <w:r>
        <w:rPr/>
        <w:t xml:space="preserve">Finally, the </w:t>
      </w:r>
      <w:r>
        <w:rPr>
          <w:rFonts w:eastAsia="Calibri" w:cs="" w:cstheme="minorBidi" w:eastAsiaTheme="minorHAnsi"/>
          <w:color w:val="auto"/>
          <w:kern w:val="0"/>
          <w:sz w:val="22"/>
          <w:szCs w:val="22"/>
          <w:lang w:val="en-US" w:eastAsia="en-US" w:bidi="ar-SA"/>
        </w:rPr>
        <w:t>Guest</w:t>
      </w:r>
      <w:r>
        <w:rPr/>
        <w:t xml:space="preserve"> requests to terminate his connetion. The system responds with a receipt of the success of connection termination, returning the success message "Session for </w:t>
      </w:r>
      <w:r>
        <w:rPr>
          <w:rFonts w:eastAsia="Calibri" w:cs="" w:cstheme="minorBidi" w:eastAsiaTheme="minorHAnsi"/>
          <w:color w:val="auto"/>
          <w:kern w:val="0"/>
          <w:sz w:val="22"/>
          <w:szCs w:val="22"/>
          <w:lang w:val="en-US" w:eastAsia="en-US" w:bidi="ar-SA"/>
        </w:rPr>
        <w:t>BSmith</w:t>
      </w:r>
      <w:r>
        <w:rPr/>
        <w:t xml:space="preserve"> successfully terminated".</w:t>
      </w:r>
    </w:p>
    <w:p>
      <w:pPr>
        <w:pStyle w:val="Heading3"/>
        <w:numPr>
          <w:ilvl w:val="2"/>
          <w:numId w:val="3"/>
        </w:numPr>
        <w:rPr/>
      </w:pPr>
      <w:bookmarkStart w:id="59" w:name="__RefHeading___Toc1235_1221655555"/>
      <w:bookmarkStart w:id="60" w:name="_Toc50206431"/>
      <w:bookmarkEnd w:id="59"/>
      <w:r>
        <w:rPr/>
        <w:t>System Sequence Diagram</w:t>
      </w:r>
      <w:bookmarkEnd w:id="60"/>
    </w:p>
    <w:p>
      <w:pPr>
        <w:pStyle w:val="NormalL2"/>
        <w:ind w:left="720" w:hanging="0"/>
        <w:jc w:val="center"/>
        <w:rPr/>
      </w:pPr>
      <w:r>
        <w:rPr/>
        <w:drawing>
          <wp:inline distT="0" distB="0" distL="0" distR="0">
            <wp:extent cx="5181600" cy="368046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9"/>
                    <a:stretch>
                      <a:fillRect/>
                    </a:stretch>
                  </pic:blipFill>
                  <pic:spPr bwMode="auto">
                    <a:xfrm>
                      <a:off x="0" y="0"/>
                      <a:ext cx="5181600" cy="3680460"/>
                    </a:xfrm>
                    <a:prstGeom prst="rect">
                      <a:avLst/>
                    </a:prstGeom>
                  </pic:spPr>
                </pic:pic>
              </a:graphicData>
            </a:graphic>
          </wp:inline>
        </w:drawing>
      </w:r>
    </w:p>
    <w:p>
      <w:pPr>
        <w:pStyle w:val="NormalL2"/>
        <w:widowControl/>
        <w:overflowPunct w:val="false"/>
        <w:bidi w:val="0"/>
        <w:spacing w:lineRule="auto" w:line="259" w:before="0" w:after="160"/>
        <w:ind w:left="720" w:right="0" w:hanging="0"/>
        <w:jc w:val="left"/>
        <w:rPr/>
      </w:pPr>
      <w:r>
        <w:rPr/>
        <w:t>...</w:t>
      </w:r>
    </w:p>
    <w:p>
      <w:pPr>
        <w:pStyle w:val="NormalL2"/>
        <w:spacing w:before="0" w:after="160"/>
        <w:ind w:left="0" w:hanging="0"/>
        <w:rPr/>
      </w:pPr>
      <w:r>
        <w:rPr/>
      </w:r>
    </w:p>
    <w:sectPr>
      <w:headerReference w:type="default" r:id="rId10"/>
      <w:headerReference w:type="first" r:id="rId11"/>
      <w:footerReference w:type="default" r:id="rId12"/>
      <w:footerReference w:type="first" r:id="rId13"/>
      <w:type w:val="nextPage"/>
      <w:pgSz w:w="12240" w:h="15840"/>
      <w:pgMar w:left="720" w:right="720" w:header="360" w:top="643" w:footer="360" w:bottom="740" w:gutter="0"/>
      <w:pgNumType w:start="1"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nil"/>
      </w:pBdr>
      <w:spacing w:before="120" w:after="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ckThinMediumGap" w:sz="4" w:space="1" w:color="000000"/>
      </w:pBdr>
      <w:spacing w:before="120" w:after="0"/>
      <w:rPr/>
    </w:pPr>
    <w:r>
      <w:rPr/>
      <w:fldChar w:fldCharType="begin"/>
    </w:r>
    <w:r>
      <w:rPr/>
      <w:instrText> REF ProjectName \h </w:instrText>
    </w:r>
    <w:r>
      <w:rPr/>
      <w:fldChar w:fldCharType="separate"/>
    </w:r>
    <w:r>
      <w:rPr/>
      <w:t>Hotel Reservation</w:t>
    </w:r>
    <w:r>
      <w:rPr/>
      <w:fldChar w:fldCharType="end"/>
    </w:r>
    <w:r>
      <w:rPr/>
      <w:tab/>
      <w:tab/>
      <w:t xml:space="preserve">Page </w:t>
    </w:r>
    <w:r>
      <w:rPr/>
      <w:fldChar w:fldCharType="begin"/>
    </w:r>
    <w:r>
      <w:rPr/>
      <w:instrText> PAGE </w:instrText>
    </w:r>
    <w:r>
      <w:rPr/>
      <w:fldChar w:fldCharType="separate"/>
    </w:r>
    <w:r>
      <w:rPr/>
      <w:t>7</w:t>
    </w:r>
    <w:r>
      <w:rPr/>
      <w:fldChar w:fldCharType="end"/>
    </w:r>
    <w:r>
      <w:rPr/>
      <w:t xml:space="preserve"> of </w:t>
    </w:r>
    <w:r>
      <w:fldChar w:fldCharType="begin"/>
    </w:r>
    <w:r>
      <w:rPr/>
      <w:instrText>SECTIONPAGES  \* roman  \* MERGEFORMAT</w:instrText>
    </w:r>
    <w:r>
      <w:rPr/>
      <w:fldChar w:fldCharType="separate"/>
    </w:r>
    <w:bookmarkStart w:id="61" w:name="Bookmark"/>
    <w:r>
      <w:rPr/>
    </w:r>
    <w:r>
      <w:rPr/>
    </w:r>
    <w:r>
      <w:rPr/>
      <w:fldChar w:fldCharType="end"/>
    </w:r>
    <w:ins w:id="28" w:author="Unknown Author" w:date="2021-11-13T15:37:33Z">
      <w:bookmarkStart w:id="62" w:name="Bookmark11"/>
      <w:bookmarkStart w:id="63" w:name="Bookmark1"/>
      <w:bookmarkEnd w:id="61"/>
      <w:bookmarkEnd w:id="62"/>
      <w:bookmarkEnd w:id="63"/>
      <w:r>
        <w:rPr/>
        <w:t>7</w:t>
      </w:r>
    </w:ins>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ckThinMediumGap" w:sz="4" w:space="1" w:color="000000"/>
      </w:pBdr>
      <w:spacing w:before="120" w:after="0"/>
      <w:rPr/>
    </w:pPr>
    <w:r>
      <w:rPr/>
      <w:fldChar w:fldCharType="begin"/>
    </w:r>
    <w:r>
      <w:rPr/>
      <w:instrText> REF ProjectName \h </w:instrText>
    </w:r>
    <w:r>
      <w:rPr/>
      <w:fldChar w:fldCharType="separate"/>
    </w:r>
    <w:r>
      <w:rPr/>
      <w:t>Hotel Reservation</w:t>
    </w:r>
    <w:r>
      <w:rPr/>
      <w:fldChar w:fldCharType="end"/>
    </w:r>
    <w:r>
      <w:rPr/>
      <w:tab/>
      <w:tab/>
      <w:t xml:space="preserve">Page </w:t>
    </w:r>
    <w:r>
      <w:rPr/>
      <w:fldChar w:fldCharType="begin"/>
    </w:r>
    <w:r>
      <w:rPr/>
      <w:instrText> PAGE </w:instrText>
    </w:r>
    <w:r>
      <w:rPr/>
      <w:fldChar w:fldCharType="separate"/>
    </w:r>
    <w:r>
      <w:rPr/>
      <w:t>1</w:t>
    </w:r>
    <w:r>
      <w:rPr/>
      <w:fldChar w:fldCharType="end"/>
    </w:r>
    <w:r>
      <w:rPr/>
      <w:t xml:space="preserve"> of </w:t>
    </w:r>
    <w:r>
      <w:fldChar w:fldCharType="begin"/>
    </w:r>
    <w:r>
      <w:rPr/>
      <w:instrText>SECTIONPAGES  \* roman  \* MERGEFORMAT</w:instrText>
    </w:r>
    <w:r>
      <w:rPr/>
      <w:fldChar w:fldCharType="separate"/>
    </w:r>
    <w:bookmarkStart w:id="64" w:name="Bookmark2"/>
    <w:r>
      <w:rPr/>
    </w:r>
    <w:r>
      <w:rPr/>
    </w:r>
    <w:r>
      <w:rPr/>
      <w:fldChar w:fldCharType="end"/>
    </w:r>
    <w:ins w:id="29" w:author="Unknown Author" w:date="2021-11-13T15:37:46Z">
      <w:bookmarkStart w:id="65" w:name="Bookmark3"/>
      <w:bookmarkStart w:id="66" w:name="Bookmark21"/>
      <w:bookmarkEnd w:id="64"/>
      <w:bookmarkEnd w:id="65"/>
      <w:bookmarkEnd w:id="66"/>
      <w:r>
        <w:rPr/>
        <w:t>7</w:t>
      </w:r>
    </w:ins>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nil"/>
      </w:pBdr>
      <w:spacing w:before="0" w:after="12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thickThinMediumGap" w:sz="4" w:space="1" w:color="000000"/>
      </w:pBdr>
      <w:tabs>
        <w:tab w:val="center" w:pos="5400" w:leader="none"/>
        <w:tab w:val="right" w:pos="10800" w:leader="none"/>
      </w:tabs>
      <w:spacing w:lineRule="auto" w:line="240" w:before="0" w:after="120"/>
      <w:rPr/>
    </w:pPr>
    <w:r>
      <w:rPr/>
      <w:fldChar w:fldCharType="begin"/>
    </w:r>
    <w:r>
      <w:rPr/>
      <w:instrText> REF DocumentTitle \h </w:instrText>
    </w:r>
    <w:r>
      <w:rPr/>
      <w:fldChar w:fldCharType="separate"/>
    </w:r>
    <w:r>
      <w:rPr/>
      <w:t xml:space="preserve">Use Case Model – Annex 2 </w:t>
    </w:r>
    <w:r>
      <w:rPr/>
      <w:fldChar w:fldCharType="end"/>
    </w:r>
    <w:r>
      <w:rPr/>
      <w:t xml:space="preserve">: </w:t>
    </w:r>
    <w:r>
      <w:rPr/>
      <w:fldChar w:fldCharType="begin"/>
    </w:r>
    <w:r>
      <w:rPr/>
      <w:instrText> REF UseCaseTitle \h </w:instrText>
    </w:r>
    <w:r>
      <w:rPr/>
      <w:fldChar w:fldCharType="separate"/>
    </w:r>
    <w:r>
      <w:rPr/>
      <w:t xml:space="preserve">Manage Reservations </w:t>
    </w:r>
    <w:r>
      <w:rPr/>
      <w:fldChar w:fldCharType="end"/>
    </w:r>
    <w:r>
      <w:rPr/>
      <w:tab/>
      <w:tab/>
      <w:t xml:space="preserve">Last Modified:  </w:t>
    </w:r>
    <w:ins w:id="26" w:author="Unknown Author" w:date="2021-11-13T15:37:10Z">
      <w:r>
        <w:rPr>
          <w:rFonts w:eastAsia="Calibri" w:cs="" w:cstheme="minorBidi" w:eastAsiaTheme="minorHAnsi"/>
          <w:color w:val="auto"/>
          <w:kern w:val="0"/>
          <w:sz w:val="18"/>
          <w:szCs w:val="18"/>
          <w:lang w:val="en-US" w:eastAsia="en-US" w:bidi="ar-SA"/>
        </w:rPr>
        <w:t>Monday, November 15, 2021</w:t>
      </w:r>
    </w:ins>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thickThinMediumGap" w:sz="4" w:space="1" w:color="000000"/>
      </w:pBdr>
      <w:tabs>
        <w:tab w:val="center" w:pos="5400" w:leader="none"/>
        <w:tab w:val="right" w:pos="10800" w:leader="none"/>
      </w:tabs>
      <w:spacing w:lineRule="auto" w:line="240" w:before="0" w:after="120"/>
      <w:rPr/>
    </w:pPr>
    <w:r>
      <w:rPr/>
      <w:fldChar w:fldCharType="begin"/>
    </w:r>
    <w:r>
      <w:rPr/>
      <w:instrText> REF DocumentTitle \h </w:instrText>
    </w:r>
    <w:r>
      <w:rPr/>
      <w:fldChar w:fldCharType="separate"/>
    </w:r>
    <w:r>
      <w:rPr/>
      <w:t xml:space="preserve">Use Case Model – Annex 2 </w:t>
    </w:r>
    <w:r>
      <w:rPr/>
      <w:fldChar w:fldCharType="end"/>
    </w:r>
    <w:r>
      <w:rPr/>
      <w:t xml:space="preserve">: </w:t>
    </w:r>
    <w:r>
      <w:rPr/>
      <w:fldChar w:fldCharType="begin"/>
    </w:r>
    <w:r>
      <w:rPr/>
      <w:instrText> REF UseCaseTitle1 \h </w:instrText>
    </w:r>
    <w:r>
      <w:rPr/>
      <w:fldChar w:fldCharType="separate"/>
    </w:r>
    <w:r>
      <w:rPr/>
      <w:t xml:space="preserve">Manage Reservations </w:t>
    </w:r>
    <w:r>
      <w:rPr/>
      <w:fldChar w:fldCharType="end"/>
    </w:r>
    <w:r>
      <w:rPr/>
      <w:tab/>
      <w:tab/>
      <w:t xml:space="preserve">Last Modified:  </w:t>
    </w:r>
    <w:ins w:id="27" w:author="Unknown Author" w:date="2021-11-13T15:37:03Z">
      <w:r>
        <w:rPr>
          <w:rFonts w:eastAsia="Calibri" w:cs="" w:cstheme="minorBidi" w:eastAsiaTheme="minorHAnsi"/>
          <w:color w:val="auto"/>
          <w:kern w:val="0"/>
          <w:sz w:val="18"/>
          <w:szCs w:val="18"/>
          <w:lang w:val="en-US" w:eastAsia="en-US" w:bidi="ar-SA"/>
        </w:rPr>
        <w:t>Monday, November 15, 2021</w:t>
      </w:r>
    </w:ins>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trackRevisions/>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73986"/>
    <w:pPr>
      <w:widowControl/>
      <w:overflowPunct w:val="fals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L1"/>
    <w:link w:val="Heading1Char"/>
    <w:uiPriority w:val="9"/>
    <w:qFormat/>
    <w:rsid w:val="00cc17b0"/>
    <w:pPr>
      <w:keepNext w:val="true"/>
      <w:keepLines/>
      <w:numPr>
        <w:ilvl w:val="0"/>
        <w:numId w:val="1"/>
      </w:numPr>
      <w:spacing w:before="36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L2"/>
    <w:link w:val="Heading2Char"/>
    <w:uiPriority w:val="9"/>
    <w:unhideWhenUsed/>
    <w:qFormat/>
    <w:rsid w:val="00bf31cf"/>
    <w:pPr>
      <w:keepNext w:val="true"/>
      <w:keepLines/>
      <w:numPr>
        <w:ilvl w:val="1"/>
        <w:numId w:val="1"/>
      </w:numPr>
      <w:spacing w:before="40" w:after="0"/>
      <w:ind w:left="720" w:hanging="72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L2"/>
    <w:link w:val="Heading3Char"/>
    <w:uiPriority w:val="9"/>
    <w:unhideWhenUsed/>
    <w:qFormat/>
    <w:rsid w:val="00921f78"/>
    <w:pPr>
      <w:keepNext w:val="true"/>
      <w:keepLines/>
      <w:numPr>
        <w:ilvl w:val="2"/>
        <w:numId w:val="1"/>
      </w:numPr>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next w:val="NormalL2"/>
    <w:link w:val="Heading4Char"/>
    <w:uiPriority w:val="9"/>
    <w:unhideWhenUsed/>
    <w:qFormat/>
    <w:rsid w:val="00921f78"/>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921f78"/>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921f78"/>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921f78"/>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921f78"/>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921f78"/>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664c8"/>
    <w:rPr>
      <w:rFonts w:ascii="Calibri Light" w:hAnsi="Calibri Light" w:eastAsia="" w:cs="" w:asciiTheme="majorHAnsi" w:cstheme="majorBidi" w:eastAsiaTheme="majorEastAsia" w:hAnsiTheme="majorHAnsi"/>
      <w:spacing w:val="-10"/>
      <w:kern w:val="2"/>
      <w:sz w:val="56"/>
      <w:szCs w:val="56"/>
    </w:rPr>
  </w:style>
  <w:style w:type="character" w:styleId="HeaderChar" w:customStyle="1">
    <w:name w:val="Header Char"/>
    <w:basedOn w:val="DefaultParagraphFont"/>
    <w:link w:val="Header"/>
    <w:uiPriority w:val="99"/>
    <w:qFormat/>
    <w:rsid w:val="00c237fa"/>
    <w:rPr>
      <w:sz w:val="18"/>
      <w:szCs w:val="18"/>
    </w:rPr>
  </w:style>
  <w:style w:type="character" w:styleId="FooterChar" w:customStyle="1">
    <w:name w:val="Footer Char"/>
    <w:basedOn w:val="DefaultParagraphFont"/>
    <w:link w:val="Footer"/>
    <w:uiPriority w:val="99"/>
    <w:qFormat/>
    <w:rsid w:val="00e11f13"/>
    <w:rPr>
      <w:sz w:val="18"/>
      <w:szCs w:val="18"/>
    </w:rPr>
  </w:style>
  <w:style w:type="character" w:styleId="InternetLink">
    <w:name w:val="Internet Link"/>
    <w:basedOn w:val="DefaultParagraphFont"/>
    <w:uiPriority w:val="99"/>
    <w:unhideWhenUsed/>
    <w:rsid w:val="00575aad"/>
    <w:rPr>
      <w:color w:val="0563C1" w:themeColor="hyperlink"/>
      <w:u w:val="single"/>
    </w:rPr>
  </w:style>
  <w:style w:type="character" w:styleId="UnresolvedMention">
    <w:name w:val="Unresolved Mention"/>
    <w:basedOn w:val="DefaultParagraphFont"/>
    <w:uiPriority w:val="99"/>
    <w:semiHidden/>
    <w:unhideWhenUsed/>
    <w:qFormat/>
    <w:rsid w:val="00575aad"/>
    <w:rPr>
      <w:color w:val="605E5C"/>
      <w:shd w:fill="E1DFDD" w:val="clear"/>
    </w:rPr>
  </w:style>
  <w:style w:type="character" w:styleId="Heading2Char" w:customStyle="1">
    <w:name w:val="Heading 2 Char"/>
    <w:basedOn w:val="DefaultParagraphFont"/>
    <w:link w:val="Heading2"/>
    <w:uiPriority w:val="9"/>
    <w:qFormat/>
    <w:rsid w:val="00bf31cf"/>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1Char" w:customStyle="1">
    <w:name w:val="Heading 1 Char"/>
    <w:basedOn w:val="DefaultParagraphFont"/>
    <w:link w:val="Heading1"/>
    <w:uiPriority w:val="9"/>
    <w:qFormat/>
    <w:rsid w:val="00cc17b0"/>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3Char" w:customStyle="1">
    <w:name w:val="Heading 3 Char"/>
    <w:basedOn w:val="DefaultParagraphFont"/>
    <w:link w:val="Heading3"/>
    <w:uiPriority w:val="9"/>
    <w:qFormat/>
    <w:rsid w:val="00921f78"/>
    <w:rPr>
      <w:rFonts w:ascii="Calibri Light" w:hAnsi="Calibri Light" w:eastAsia="" w:cs=""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qFormat/>
    <w:rsid w:val="00921f78"/>
    <w:rPr>
      <w:rFonts w:ascii="Calibri Light" w:hAnsi="Calibri Light" w:eastAsia="" w:cs="" w:asciiTheme="majorHAnsi" w:cstheme="majorBidi" w:eastAsiaTheme="majorEastAsia" w:hAnsiTheme="majorHAnsi"/>
      <w:i/>
      <w:iCs/>
      <w:color w:val="2F5496" w:themeColor="accent1" w:themeShade="bf"/>
    </w:rPr>
  </w:style>
  <w:style w:type="character" w:styleId="Heading5Char" w:customStyle="1">
    <w:name w:val="Heading 5 Char"/>
    <w:basedOn w:val="DefaultParagraphFont"/>
    <w:link w:val="Heading5"/>
    <w:uiPriority w:val="9"/>
    <w:semiHidden/>
    <w:qFormat/>
    <w:rsid w:val="00921f78"/>
    <w:rPr>
      <w:rFonts w:ascii="Calibri Light" w:hAnsi="Calibri Light" w:eastAsia="" w:cs="" w:asciiTheme="majorHAnsi" w:cstheme="majorBidi" w:eastAsiaTheme="majorEastAsia" w:hAnsiTheme="majorHAnsi"/>
      <w:color w:val="2F5496" w:themeColor="accent1" w:themeShade="bf"/>
    </w:rPr>
  </w:style>
  <w:style w:type="character" w:styleId="Heading6Char" w:customStyle="1">
    <w:name w:val="Heading 6 Char"/>
    <w:basedOn w:val="DefaultParagraphFont"/>
    <w:link w:val="Heading6"/>
    <w:uiPriority w:val="9"/>
    <w:semiHidden/>
    <w:qFormat/>
    <w:rsid w:val="00921f78"/>
    <w:rPr>
      <w:rFonts w:ascii="Calibri Light" w:hAnsi="Calibri Light" w:eastAsia="" w:cs="" w:asciiTheme="majorHAnsi" w:cstheme="majorBidi" w:eastAsiaTheme="majorEastAsia" w:hAnsiTheme="majorHAnsi"/>
      <w:color w:val="1F3763" w:themeColor="accent1" w:themeShade="7f"/>
    </w:rPr>
  </w:style>
  <w:style w:type="character" w:styleId="Heading7Char" w:customStyle="1">
    <w:name w:val="Heading 7 Char"/>
    <w:basedOn w:val="DefaultParagraphFont"/>
    <w:link w:val="Heading7"/>
    <w:uiPriority w:val="9"/>
    <w:semiHidden/>
    <w:qFormat/>
    <w:rsid w:val="00921f78"/>
    <w:rPr>
      <w:rFonts w:ascii="Calibri Light" w:hAnsi="Calibri Light" w:eastAsia="" w:cs="" w:asciiTheme="majorHAnsi" w:cstheme="majorBidi" w:eastAsiaTheme="majorEastAsia" w:hAnsiTheme="majorHAnsi"/>
      <w:i/>
      <w:iCs/>
      <w:color w:val="1F3763" w:themeColor="accent1" w:themeShade="7f"/>
    </w:rPr>
  </w:style>
  <w:style w:type="character" w:styleId="Heading8Char" w:customStyle="1">
    <w:name w:val="Heading 8 Char"/>
    <w:basedOn w:val="DefaultParagraphFont"/>
    <w:link w:val="Heading8"/>
    <w:uiPriority w:val="9"/>
    <w:semiHidden/>
    <w:qFormat/>
    <w:rsid w:val="00921f78"/>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921f78"/>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Annotationreference">
    <w:name w:val="annotation reference"/>
    <w:basedOn w:val="DefaultParagraphFont"/>
    <w:uiPriority w:val="99"/>
    <w:semiHidden/>
    <w:unhideWhenUsed/>
    <w:qFormat/>
    <w:rsid w:val="00ee7695"/>
    <w:rPr>
      <w:sz w:val="16"/>
      <w:szCs w:val="16"/>
    </w:rPr>
  </w:style>
  <w:style w:type="character" w:styleId="CommentTextChar" w:customStyle="1">
    <w:name w:val="Comment Text Char"/>
    <w:basedOn w:val="DefaultParagraphFont"/>
    <w:link w:val="CommentText"/>
    <w:uiPriority w:val="99"/>
    <w:qFormat/>
    <w:rsid w:val="00ee7695"/>
    <w:rPr>
      <w:sz w:val="20"/>
      <w:szCs w:val="20"/>
    </w:rPr>
  </w:style>
  <w:style w:type="character" w:styleId="CommentSubjectChar" w:customStyle="1">
    <w:name w:val="Comment Subject Char"/>
    <w:basedOn w:val="CommentTextChar"/>
    <w:link w:val="CommentSubject"/>
    <w:uiPriority w:val="99"/>
    <w:semiHidden/>
    <w:qFormat/>
    <w:rsid w:val="00ee7695"/>
    <w:rPr>
      <w:b/>
      <w:bCs/>
      <w:sz w:val="20"/>
      <w:szCs w:val="20"/>
    </w:rPr>
  </w:style>
  <w:style w:type="character" w:styleId="BalloonTextChar" w:customStyle="1">
    <w:name w:val="Balloon Text Char"/>
    <w:basedOn w:val="DefaultParagraphFont"/>
    <w:link w:val="BalloonText"/>
    <w:uiPriority w:val="99"/>
    <w:semiHidden/>
    <w:qFormat/>
    <w:rsid w:val="00ee7695"/>
    <w:rPr>
      <w:rFonts w:ascii="Segoe UI" w:hAnsi="Segoe UI" w:cs="Segoe UI"/>
      <w:sz w:val="18"/>
      <w:szCs w:val="18"/>
    </w:rPr>
  </w:style>
  <w:style w:type="character" w:styleId="NormalL1Char" w:customStyle="1">
    <w:name w:val="Normal L1 Char"/>
    <w:basedOn w:val="DefaultParagraphFont"/>
    <w:link w:val="NormalL1"/>
    <w:qFormat/>
    <w:rsid w:val="007a3348"/>
    <w:rPr/>
  </w:style>
  <w:style w:type="character" w:styleId="NormalL2Char" w:customStyle="1">
    <w:name w:val="Normal L2 Char"/>
    <w:basedOn w:val="DefaultParagraphFont"/>
    <w:link w:val="NormalL2"/>
    <w:qFormat/>
    <w:rsid w:val="00bf31cf"/>
    <w:rPr/>
  </w:style>
  <w:style w:type="character" w:styleId="IndexLink">
    <w:name w:val="Index Link"/>
    <w:qFormat/>
    <w:rPr/>
  </w:style>
  <w:style w:type="character" w:styleId="FootnoteCharacters">
    <w:name w:val="Footnote Characters"/>
    <w:qFormat/>
    <w:rPr/>
  </w:style>
  <w:style w:type="character" w:styleId="EndnoteCharacters">
    <w:name w:val="Endnote Characters"/>
    <w:qFormat/>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e664c8"/>
    <w:pPr>
      <w:spacing w:lineRule="auto" w:line="240" w:before="0" w:after="0"/>
      <w:contextualSpacing/>
      <w:jc w:val="center"/>
    </w:pPr>
    <w:rPr>
      <w:rFonts w:ascii="Calibri Light" w:hAnsi="Calibri Light" w:eastAsia="" w:cs="" w:asciiTheme="majorHAnsi" w:cstheme="majorBidi" w:eastAsiaTheme="majorEastAsia" w:hAnsiTheme="majorHAnsi"/>
      <w:spacing w:val="-10"/>
      <w:kern w:val="2"/>
      <w:sz w:val="56"/>
      <w:szCs w:val="56"/>
    </w:rPr>
  </w:style>
  <w:style w:type="paragraph" w:styleId="HeaderandFooter">
    <w:name w:val="Header and Footer"/>
    <w:basedOn w:val="Normal"/>
    <w:qFormat/>
    <w:pPr/>
    <w:rPr/>
  </w:style>
  <w:style w:type="paragraph" w:styleId="Header">
    <w:name w:val="Header"/>
    <w:basedOn w:val="Normal"/>
    <w:link w:val="HeaderChar"/>
    <w:uiPriority w:val="99"/>
    <w:unhideWhenUsed/>
    <w:rsid w:val="00c237fa"/>
    <w:pPr>
      <w:pBdr>
        <w:bottom w:val="thickThinMediumGap" w:sz="4" w:space="1" w:color="000000"/>
      </w:pBdr>
      <w:tabs>
        <w:tab w:val="clear" w:pos="709"/>
        <w:tab w:val="center" w:pos="5400" w:leader="none"/>
        <w:tab w:val="right" w:pos="10800" w:leader="none"/>
      </w:tabs>
      <w:spacing w:lineRule="auto" w:line="240" w:before="0" w:after="120"/>
    </w:pPr>
    <w:rPr>
      <w:sz w:val="18"/>
      <w:szCs w:val="18"/>
    </w:rPr>
  </w:style>
  <w:style w:type="paragraph" w:styleId="Footer">
    <w:name w:val="Footer"/>
    <w:basedOn w:val="Header"/>
    <w:link w:val="FooterChar"/>
    <w:uiPriority w:val="99"/>
    <w:unhideWhenUsed/>
    <w:rsid w:val="00e11f13"/>
    <w:pPr>
      <w:pBdr>
        <w:top w:val="thickThinMediumGap" w:sz="8" w:space="1" w:color="000000"/>
        <w:bottom w:val="nil"/>
      </w:pBdr>
      <w:spacing w:before="120" w:after="0"/>
    </w:pPr>
    <w:rPr/>
  </w:style>
  <w:style w:type="paragraph" w:styleId="ListParagraph">
    <w:name w:val="List Paragraph"/>
    <w:basedOn w:val="Normal"/>
    <w:uiPriority w:val="34"/>
    <w:qFormat/>
    <w:rsid w:val="00760a8e"/>
    <w:pPr>
      <w:spacing w:lineRule="auto" w:line="240" w:before="0" w:after="240"/>
      <w:ind w:left="720" w:hanging="0"/>
      <w:contextualSpacing/>
      <w:jc w:val="both"/>
    </w:pPr>
    <w:rPr>
      <w:rFonts w:ascii="Calibri" w:hAnsi="Calibri" w:eastAsia="Garamond" w:cs="Calibri"/>
      <w:lang w:val="en"/>
    </w:rPr>
  </w:style>
  <w:style w:type="paragraph" w:styleId="TOCHeading">
    <w:name w:val="TOC Heading"/>
    <w:basedOn w:val="Heading1"/>
    <w:next w:val="Normal"/>
    <w:uiPriority w:val="39"/>
    <w:unhideWhenUsed/>
    <w:qFormat/>
    <w:rsid w:val="00c20764"/>
    <w:pPr>
      <w:numPr>
        <w:ilvl w:val="0"/>
        <w:numId w:val="0"/>
      </w:numPr>
    </w:pPr>
    <w:rPr/>
  </w:style>
  <w:style w:type="paragraph" w:styleId="Contents1">
    <w:name w:val="TOC 1"/>
    <w:basedOn w:val="Normal"/>
    <w:next w:val="Normal"/>
    <w:uiPriority w:val="39"/>
    <w:unhideWhenUsed/>
    <w:rsid w:val="008437a3"/>
    <w:pPr>
      <w:tabs>
        <w:tab w:val="clear" w:pos="709"/>
        <w:tab w:val="left" w:pos="540" w:leader="none"/>
        <w:tab w:val="right" w:pos="10790" w:leader="dot"/>
      </w:tabs>
      <w:spacing w:before="360" w:after="100"/>
    </w:pPr>
    <w:rPr>
      <w:sz w:val="28"/>
    </w:rPr>
  </w:style>
  <w:style w:type="paragraph" w:styleId="Contents2">
    <w:name w:val="TOC 2"/>
    <w:basedOn w:val="Normal"/>
    <w:next w:val="Normal"/>
    <w:uiPriority w:val="39"/>
    <w:unhideWhenUsed/>
    <w:rsid w:val="009735f5"/>
    <w:pPr>
      <w:tabs>
        <w:tab w:val="clear" w:pos="709"/>
        <w:tab w:val="left" w:pos="1080" w:leader="none"/>
        <w:tab w:val="right" w:pos="10790" w:leader="dot"/>
      </w:tabs>
      <w:spacing w:before="0" w:after="100"/>
      <w:ind w:left="540" w:hanging="0"/>
    </w:pPr>
    <w:rPr/>
  </w:style>
  <w:style w:type="paragraph" w:styleId="Annotationtext">
    <w:name w:val="annotation text"/>
    <w:basedOn w:val="Normal"/>
    <w:link w:val="CommentTextChar"/>
    <w:uiPriority w:val="99"/>
    <w:unhideWhenUsed/>
    <w:qFormat/>
    <w:rsid w:val="00ee7695"/>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ee7695"/>
    <w:pPr/>
    <w:rPr>
      <w:b/>
      <w:bCs/>
    </w:rPr>
  </w:style>
  <w:style w:type="paragraph" w:styleId="BalloonText">
    <w:name w:val="Balloon Text"/>
    <w:basedOn w:val="Normal"/>
    <w:link w:val="BalloonTextChar"/>
    <w:uiPriority w:val="99"/>
    <w:semiHidden/>
    <w:unhideWhenUsed/>
    <w:qFormat/>
    <w:rsid w:val="00ee7695"/>
    <w:pPr>
      <w:spacing w:lineRule="auto" w:line="240" w:before="0" w:after="0"/>
    </w:pPr>
    <w:rPr>
      <w:rFonts w:ascii="Segoe UI" w:hAnsi="Segoe UI" w:cs="Segoe UI"/>
      <w:sz w:val="18"/>
      <w:szCs w:val="18"/>
    </w:rPr>
  </w:style>
  <w:style w:type="paragraph" w:styleId="Contents3">
    <w:name w:val="TOC 3"/>
    <w:basedOn w:val="Normal"/>
    <w:next w:val="Normal"/>
    <w:uiPriority w:val="39"/>
    <w:unhideWhenUsed/>
    <w:rsid w:val="00f2135d"/>
    <w:pPr>
      <w:tabs>
        <w:tab w:val="clear" w:pos="709"/>
        <w:tab w:val="left" w:pos="1620" w:leader="none"/>
        <w:tab w:val="right" w:pos="10790" w:leader="dot"/>
      </w:tabs>
      <w:spacing w:before="0" w:after="100"/>
      <w:ind w:left="1080" w:hanging="0"/>
    </w:pPr>
    <w:rPr/>
  </w:style>
  <w:style w:type="paragraph" w:styleId="Contents4">
    <w:name w:val="TOC 4"/>
    <w:basedOn w:val="Normal"/>
    <w:next w:val="Normal"/>
    <w:uiPriority w:val="39"/>
    <w:unhideWhenUsed/>
    <w:rsid w:val="00f2135d"/>
    <w:pPr>
      <w:tabs>
        <w:tab w:val="clear" w:pos="709"/>
        <w:tab w:val="left" w:pos="2160" w:leader="none"/>
        <w:tab w:val="right" w:pos="10790" w:leader="dot"/>
      </w:tabs>
      <w:spacing w:before="0" w:after="100"/>
      <w:ind w:left="1620" w:hanging="0"/>
    </w:pPr>
    <w:rPr/>
  </w:style>
  <w:style w:type="paragraph" w:styleId="NormalL1" w:customStyle="1">
    <w:name w:val="Normal L1"/>
    <w:basedOn w:val="Normal"/>
    <w:link w:val="NormalL1Char"/>
    <w:qFormat/>
    <w:rsid w:val="007a3348"/>
    <w:pPr>
      <w:ind w:left="432" w:hanging="0"/>
    </w:pPr>
    <w:rPr/>
  </w:style>
  <w:style w:type="paragraph" w:styleId="NormalL2" w:customStyle="1">
    <w:name w:val="Normal L2"/>
    <w:basedOn w:val="Normal"/>
    <w:link w:val="NormalL2Char"/>
    <w:qFormat/>
    <w:rsid w:val="00bf31cf"/>
    <w:pPr>
      <w:ind w:left="720" w:hanging="0"/>
    </w:pPr>
    <w:rPr/>
  </w:style>
  <w:style w:type="paragraph" w:styleId="FrameContents">
    <w:name w:val="Frame Contents"/>
    <w:basedOn w:val="Normal"/>
    <w:qFormat/>
    <w:pPr/>
    <w:rPr/>
  </w:style>
  <w:style w:type="paragraph" w:styleId="ListContents">
    <w:name w:val="List Contents"/>
    <w:basedOn w:val="Normal"/>
    <w:qFormat/>
    <w:pPr>
      <w:ind w:left="567" w:right="0" w:hanging="0"/>
    </w:pPr>
    <w:rPr/>
  </w:style>
  <w:style w:type="paragraph" w:styleId="TOAHeading">
    <w:name w:val="TOA Heading"/>
    <w:basedOn w:val="Heading"/>
    <w:qFormat/>
    <w:pPr>
      <w:suppressLineNumbers/>
      <w:ind w:left="0" w:hanging="0"/>
    </w:pPr>
    <w:rPr>
      <w:b/>
      <w:bCs/>
      <w:sz w:val="32"/>
      <w:szCs w:val="3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ContentsHeading">
    <w:name w:val="TOA Heading"/>
    <w:basedOn w:val="Heading"/>
    <w:pPr>
      <w:suppressLineNumbers/>
      <w:ind w:left="0" w:hanging="0"/>
    </w:pPr>
    <w:rPr>
      <w:b/>
      <w:bCs/>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c732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mailto:joshcibad@csu.fullerton.edu?subject=Regarding the HotelBuch System" TargetMode="External"/><Relationship Id="rId5" Type="http://schemas.openxmlformats.org/officeDocument/2006/relationships/hyperlink" Target="mailto:joshcibad@csu.fullerton.edu?subject=Regarding the HotelBuch System"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48047B-2912-447A-A2F7-5AE441625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Application>LibreOffice/6.3.2.2$Windows_X86_64 LibreOffice_project/98b30e735bda24bc04ab42594c85f7fd8be07b9c</Application>
  <Pages>9</Pages>
  <Words>1624</Words>
  <Characters>8911</Characters>
  <CharactersWithSpaces>10377</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2020-09-04T22:31:00Z</dcterms:created>
  <dc:creator>Thomas Bettens</dc:creator>
  <dc:description/>
  <dc:language>en-US</dc:language>
  <cp:lastModifiedBy/>
  <cp:lastPrinted>2020-09-05T18:52:00Z</cp:lastPrinted>
  <dcterms:modified xsi:type="dcterms:W3CDTF">2021-11-15T09:41:08Z</dcterms:modified>
  <cp:revision>170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