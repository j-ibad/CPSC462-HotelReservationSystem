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California State University Fullerton</w:t>
      </w:r>
    </w:p>
    <w:p>
      <w:pPr>
        <w:pStyle w:val="Title"/>
        <w:rPr/>
      </w:pPr>
      <w:r>
        <w:rPr/>
        <w:t>CPSC 462</w:t>
      </w:r>
    </w:p>
    <w:p>
      <w:pPr>
        <w:pStyle w:val="Title"/>
        <w:rPr/>
      </w:pPr>
      <w:r>
        <w:rPr/>
        <w:drawing>
          <wp:inline distT="0" distB="0" distL="0" distR="0">
            <wp:extent cx="1200150" cy="120015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  <w:t>Object Oriented Software Design</w:t>
      </w:r>
    </w:p>
    <w:p>
      <w:pPr>
        <w:pStyle w:val="Title"/>
        <w:rPr/>
      </w:pPr>
      <w:bookmarkStart w:id="0" w:name="DocumentTitle"/>
      <w:r>
        <w:rPr/>
        <w:t xml:space="preserve">Risk List &amp; Risk Management Plan </w:t>
      </w:r>
      <w:bookmarkEnd w:id="0"/>
    </w:p>
    <w:p>
      <w:pPr>
        <w:pStyle w:val="Title"/>
        <w:rPr/>
      </w:pPr>
      <w:r>
        <w:rPr/>
        <w:t>for the</w:t>
      </w:r>
    </w:p>
    <w:p>
      <w:pPr>
        <w:pStyle w:val="Title"/>
        <w:rPr/>
      </w:pPr>
      <w:r>
        <w:rPr/>
        <w:drawing>
          <wp:inline distT="0" distB="0" distL="0" distR="0">
            <wp:extent cx="2125980" cy="22860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rFonts w:ascii="Calibri Light" w:hAnsi="Calibri Light" w:eastAsia="" w:cs="" w:cstheme="majorBidi" w:eastAsiaTheme="majorEastAsia"/>
          <w:color w:val="auto"/>
          <w:spacing w:val="-10"/>
          <w:kern w:val="2"/>
          <w:sz w:val="56"/>
          <w:szCs w:val="56"/>
          <w:lang w:val="en-US" w:eastAsia="en-US" w:bidi="ar-SA"/>
        </w:rPr>
      </w:pPr>
      <w:bookmarkStart w:id="1" w:name="ProjectName"/>
      <w:r>
        <w:rPr>
          <w:rFonts w:eastAsia="" w:cs="" w:cstheme="majorBidi" w:eastAsiaTheme="majorEastAsia"/>
          <w:color w:val="auto"/>
          <w:spacing w:val="-10"/>
          <w:kern w:val="2"/>
          <w:sz w:val="56"/>
          <w:szCs w:val="56"/>
          <w:lang w:val="en-US" w:eastAsia="en-US" w:bidi="ar-SA"/>
        </w:rPr>
        <w:t>Hotel Reservation</w:t>
      </w:r>
      <w:bookmarkEnd w:id="1"/>
      <w:r>
        <w:rPr>
          <w:rFonts w:eastAsia="" w:cs="" w:cstheme="majorBidi" w:eastAsiaTheme="majorEastAsia"/>
          <w:color w:val="auto"/>
          <w:spacing w:val="-10"/>
          <w:kern w:val="2"/>
          <w:sz w:val="56"/>
          <w:szCs w:val="56"/>
          <w:lang w:val="en-US" w:eastAsia="en-US" w:bidi="ar-SA"/>
        </w:rPr>
        <w:t xml:space="preserve"> </w:t>
      </w:r>
    </w:p>
    <w:p>
      <w:pPr>
        <w:pStyle w:val="Title"/>
        <w:rPr/>
      </w:pPr>
      <w:r>
        <w:rPr/>
        <w:t>System</w:t>
      </w:r>
    </w:p>
    <w:p>
      <w:pPr>
        <w:pStyle w:val="Title"/>
        <w:rPr/>
      </w:pPr>
      <w:r>
        <w:rPr/>
      </w:r>
    </w:p>
    <w:tbl>
      <w:tblPr>
        <w:tblStyle w:val="TableGrid"/>
        <w:tblpPr w:bottomFromText="0" w:horzAnchor="margin" w:leftFromText="187" w:rightFromText="187" w:tblpX="0" w:tblpXSpec="center" w:tblpY="0" w:tblpYSpec="bottom" w:topFromText="0" w:vertAnchor="margin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00"/>
        <w:gridCol w:w="3600"/>
        <w:gridCol w:w="3600"/>
      </w:tblGrid>
      <w:tr>
        <w:trPr>
          <w:cantSplit w:val="true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Josh Ibad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/>
            </w:pPr>
            <w:r>
              <w:rPr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overflowPunct w:val="true"/>
              <w:bidi w:val="0"/>
              <w:spacing w:lineRule="auto" w:line="240" w:before="0" w:after="0"/>
              <w:ind w:left="180" w:right="0" w:hanging="0"/>
              <w:jc w:val="left"/>
              <w:rPr/>
            </w:pPr>
            <w:ins w:id="0" w:author="Unknown Author" w:date="2021-11-13T15:33:21Z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Chief Software Architecture</w:t>
              </w:r>
            </w:ins>
            <w:hyperlink r:id="rId4">
              <w:del w:id="1" w:author="Unknown Author" w:date="2021-11-13T15:33:21Z">
                <w:r>
                  <w:rPr>
                    <w:rStyle w:val="ListLabel10"/>
                  </w:rPr>
                  <w:delText>Team Lead (sole member)</w:delText>
                </w:r>
              </w:del>
            </w:hyperlink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>
                <w:rStyle w:val="InternetLink"/>
              </w:rPr>
            </w:pPr>
            <w:r>
              <w:rPr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/>
            </w:pPr>
            <w:hyperlink r:id="rId5">
              <w:r>
                <w:rPr>
                  <w:rStyle w:val="InternetLink"/>
                </w:rPr>
                <w:t>joshcibad@csu.fullerton.edu</w:t>
              </w:r>
            </w:hyperlink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/>
            </w:pPr>
            <w:r>
              <w:rPr/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2240" w:h="15840"/>
          <w:pgMar w:left="720" w:right="720" w:header="360" w:top="720" w:footer="360" w:bottom="72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  <w:t xml:space="preserve">Revision History: 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909"/>
        <w:gridCol w:w="1870"/>
        <w:gridCol w:w="6394"/>
        <w:gridCol w:w="1626"/>
      </w:tblGrid>
      <w:tr>
        <w:trPr>
          <w:tblHeader w:val="true"/>
        </w:trPr>
        <w:tc>
          <w:tcPr>
            <w:tcW w:w="90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Version</w:t>
            </w:r>
          </w:p>
        </w:tc>
        <w:tc>
          <w:tcPr>
            <w:tcW w:w="1870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6394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Summary of Changes</w:t>
            </w:r>
          </w:p>
        </w:tc>
        <w:tc>
          <w:tcPr>
            <w:tcW w:w="1626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Author</w:t>
            </w:r>
          </w:p>
        </w:tc>
      </w:tr>
      <w:tr>
        <w:trPr/>
        <w:tc>
          <w:tcPr>
            <w:tcW w:w="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2021-10-18</w:t>
            </w:r>
          </w:p>
        </w:tc>
        <w:tc>
          <w:tcPr>
            <w:tcW w:w="639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56" w:hanging="270"/>
              <w:contextualSpacing/>
              <w:rPr/>
            </w:pPr>
            <w:r>
              <w:rPr/>
              <w:t>Initial Release</w:t>
            </w:r>
          </w:p>
        </w:tc>
        <w:tc>
          <w:tcPr>
            <w:tcW w:w="16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Garamond" w:cs="Calibri"/>
                <w:lang w:val="en"/>
              </w:rPr>
            </w:pPr>
            <w:r>
              <w:rPr>
                <w:rFonts w:eastAsia="Garamond" w:cs="Calibri"/>
                <w:lang w:val="en"/>
              </w:rPr>
              <w:t>Josh Ibad</w:t>
            </w:r>
          </w:p>
        </w:tc>
      </w:tr>
      <w:tr>
        <w:trPr/>
        <w:tc>
          <w:tcPr>
            <w:tcW w:w="90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ins w:id="2" w:author="Unknown Author" w:date="2021-11-13T15:33:17Z">
              <w:r>
                <w:rPr/>
                <w:t>2.0</w:t>
              </w:r>
            </w:ins>
          </w:p>
        </w:tc>
        <w:tc>
          <w:tcPr>
            <w:tcW w:w="187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ins w:id="3" w:author="Unknown Author" w:date="2021-11-13T15:33:17Z">
              <w:r>
                <w:rPr/>
                <w:t>2021-11-15</w:t>
              </w:r>
            </w:ins>
          </w:p>
        </w:tc>
        <w:tc>
          <w:tcPr>
            <w:tcW w:w="6394" w:type="dxa"/>
            <w:tcBorders>
              <w:top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56" w:hanging="270"/>
              <w:contextualSpacing/>
              <w:rPr/>
            </w:pPr>
            <w:ins w:id="4" w:author="Unknown Author" w:date="2021-11-13T15:33:17Z">
              <w:r>
                <w:rPr/>
                <w:t>Changed role to Chief Software Architect</w:t>
              </w:r>
            </w:ins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56" w:hanging="270"/>
              <w:contextualSpacing/>
              <w:rPr/>
            </w:pPr>
            <w:r>
              <w:rPr/>
            </w:r>
          </w:p>
        </w:tc>
        <w:tc>
          <w:tcPr>
            <w:tcW w:w="16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ins w:id="5" w:author="Unknown Author" w:date="2021-11-13T15:33:17Z">
              <w:r>
                <w:rPr/>
                <w:t>Josh Ibad</w:t>
              </w:r>
            </w:ins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rPr>
              <w:rFonts w:eastAsia="" w:eastAsiaTheme="minorEastAsia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"1-4"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0222915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sz w:val="22"/>
              </w:rPr>
              <w:tab/>
            </w:r>
            <w:r>
              <w:rPr>
                <w:rStyle w:val="IndexLink"/>
              </w:rPr>
              <w:t>Risk Identification and Mitigation Plan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_Toc50222915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highlight w:val="yellow"/>
            </w:rPr>
          </w:pPr>
          <w:r>
            <w:rPr>
              <w:highlight w:val="yellow"/>
            </w:rPr>
          </w:r>
          <w:r>
            <w:rPr>
              <w:highlight w:val="yellow"/>
            </w:rP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  <w:rPr/>
      </w:pPr>
      <w:bookmarkStart w:id="2" w:name="_Toc50222915"/>
      <w:r>
        <w:rPr/>
        <w:t>Risk Identification and Mitigation Plan</w:t>
      </w:r>
      <w:bookmarkEnd w:id="2"/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537"/>
        <w:gridCol w:w="1170"/>
        <w:gridCol w:w="3510"/>
        <w:gridCol w:w="900"/>
        <w:gridCol w:w="1080"/>
        <w:gridCol w:w="2068"/>
        <w:gridCol w:w="1534"/>
      </w:tblGrid>
      <w:tr>
        <w:trPr>
          <w:tblHeader w:val="true"/>
        </w:trPr>
        <w:tc>
          <w:tcPr>
            <w:tcW w:w="537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No.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Title</w:t>
            </w:r>
          </w:p>
        </w:tc>
        <w:tc>
          <w:tcPr>
            <w:tcW w:w="3510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Weight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Category</w:t>
            </w:r>
          </w:p>
        </w:tc>
        <w:tc>
          <w:tcPr>
            <w:tcW w:w="2068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Mitigation Approach</w:t>
            </w:r>
          </w:p>
        </w:tc>
        <w:tc>
          <w:tcPr>
            <w:tcW w:w="1534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Metric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</w:t>
            </w:r>
          </w:p>
        </w:tc>
      </w:tr>
      <w:tr>
        <w:trPr/>
        <w:tc>
          <w:tcPr>
            <w:tcW w:w="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Crash</w:t>
            </w:r>
          </w:p>
        </w:tc>
        <w:tc>
          <w:tcPr>
            <w:tcW w:w="35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4" w:hanging="0"/>
              <w:rPr/>
            </w:pPr>
            <w:r>
              <w:rPr>
                <w:b w:val="false"/>
                <w:bCs w:val="false"/>
              </w:rPr>
              <w:t>If the hotel reservation system crashes then the hotel will be unable to continue business resulting in losses in revenue surmounting to well above $1000 per day, depending on RevPAR and number of rooms still available.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Business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System backups can be performed which will cost around $3 per GB of data stored, and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spinning up a cloud server to run the service can cost around $2+ per node per day.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System uptime</w:t>
            </w:r>
          </w:p>
        </w:tc>
      </w:tr>
      <w:tr>
        <w:trPr/>
        <w:tc>
          <w:tcPr>
            <w:tcW w:w="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Security breach</w:t>
            </w:r>
          </w:p>
        </w:tc>
        <w:tc>
          <w:tcPr>
            <w:tcW w:w="35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4" w:hanging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If malicious actors find and exploit vulnerabilities in the public-facing interfaces of the system then they can hack the system resulting in interruption of business operations. This can be tantamount to a crash, with losses surmounting well above $800 per day, depending on RevPAR and number of rooms still available.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Technical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Regular security assessments should be performed. A pentest can cost around $4k-$10k for systems of small scale.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Count of vulnerabilities, and risk of vuln's</w:t>
            </w:r>
          </w:p>
        </w:tc>
      </w:tr>
      <w:tr>
        <w:trPr/>
        <w:tc>
          <w:tcPr>
            <w:tcW w:w="5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3.</w:t>
            </w:r>
          </w:p>
        </w:tc>
        <w:tc>
          <w:tcPr>
            <w:tcW w:w="117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/>
              <w:t>lowdown under user load</w:t>
            </w:r>
          </w:p>
        </w:tc>
        <w:tc>
          <w:tcPr>
            <w:tcW w:w="35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4" w:hanging="0"/>
              <w:rPr/>
            </w:pPr>
            <w:r>
              <w:rPr/>
              <w:t xml:space="preserve">If the hotel reservation system encounters large user load then the system can slow down resulting in poor customer experience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and thus</w:t>
            </w:r>
            <w:r>
              <w:rPr/>
              <w:t xml:space="preserve"> losses in revenue. Can cost around $100 a day if high, and a steady decrease in customers if left unmanaged.</w:t>
            </w:r>
          </w:p>
        </w:tc>
        <w:tc>
          <w:tcPr>
            <w:tcW w:w="9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Resource</w:t>
            </w:r>
          </w:p>
        </w:tc>
        <w:tc>
          <w:tcPr>
            <w:tcW w:w="20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High spec servers should be used and load balancing can be utilized. This may cost well above $1k-$3k per month for each upgraded server.</w:t>
            </w:r>
          </w:p>
        </w:tc>
        <w:tc>
          <w:tcPr>
            <w:tcW w:w="15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System throughput or speed.</w:t>
            </w:r>
          </w:p>
        </w:tc>
      </w:tr>
      <w:tr>
        <w:trPr/>
        <w:tc>
          <w:tcPr>
            <w:tcW w:w="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Erroneous input</w:t>
            </w:r>
          </w:p>
        </w:tc>
        <w:tc>
          <w:tcPr>
            <w:tcW w:w="35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4" w:hanging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If the hotel manager inputs wrong information then users when they dont get what was expected resulting in losses in revenue. Lost business can cost $50 a day if not severe.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Business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Errors can be prevented through good UI design and confirmation messages. Added development cost within $1.6k if not already done.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How often erroneous input occurs.</w:t>
            </w:r>
          </w:p>
        </w:tc>
      </w:tr>
    </w:tbl>
    <w:p>
      <w:pPr>
        <w:pStyle w:val="NormalL1"/>
        <w:spacing w:before="0" w:after="160"/>
        <w:ind w:left="432" w:hanging="0"/>
        <w:rPr/>
      </w:pPr>
      <w:r>
        <w:rPr/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2240" w:h="15840"/>
      <w:pgMar w:left="720" w:right="720" w:header="360" w:top="669" w:footer="360" w:bottom="740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nil"/>
      </w:pBdr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ckThinMediumGap" w:sz="4" w:space="1" w:color="000000"/>
      </w:pBdr>
      <w:spacing w:before="120" w:after="0"/>
      <w:rPr/>
    </w:pPr>
    <w:r>
      <w:rPr/>
      <w:fldChar w:fldCharType="begin"/>
    </w:r>
    <w:r>
      <w:rPr/>
      <w:instrText> REF ProjectName \h </w:instrText>
    </w:r>
    <w:r>
      <w:rPr/>
      <w:fldChar w:fldCharType="separate"/>
    </w:r>
    <w:r>
      <w:rPr/>
      <w:t>Hotel Reservation</w:t>
    </w:r>
    <w:r>
      <w:rPr/>
      <w:fldChar w:fldCharType="end"/>
    </w:r>
    <w:r>
      <w:rPr/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of </w:t>
    </w:r>
    <w:r>
      <w:fldChar w:fldCharType="begin"/>
    </w:r>
    <w:r>
      <w:rPr/>
      <w:instrText>SECTIONPAGES  \* roman  \* MERGEFORMAT</w:instrText>
    </w:r>
    <w:r>
      <w:rPr/>
      <w:fldChar w:fldCharType="separate"/>
    </w:r>
    <w:bookmarkStart w:id="3" w:name="Bookmark"/>
    <w:r>
      <w:rPr/>
    </w:r>
    <w:r>
      <w:rPr/>
    </w:r>
    <w:r>
      <w:rPr/>
      <w:fldChar w:fldCharType="end"/>
    </w:r>
    <w:ins w:id="12" w:author="Unknown Author" w:date="2021-11-13T15:38:17Z">
      <w:bookmarkEnd w:id="3"/>
      <w:r>
        <w:rPr/>
        <w:t>2</w:t>
      </w:r>
    </w:ins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ckThinMediumGap" w:sz="4" w:space="1" w:color="000000"/>
      </w:pBdr>
      <w:spacing w:before="120" w:after="0"/>
      <w:rPr/>
    </w:pPr>
    <w:r>
      <w:rPr/>
      <w:fldChar w:fldCharType="begin"/>
    </w:r>
    <w:r>
      <w:rPr/>
      <w:instrText> REF ProjectName \h </w:instrText>
    </w:r>
    <w:r>
      <w:rPr/>
      <w:fldChar w:fldCharType="separate"/>
    </w:r>
    <w:r>
      <w:rPr/>
      <w:t>Hotel Reservation</w:t>
    </w:r>
    <w:r>
      <w:rPr/>
      <w:fldChar w:fldCharType="end"/>
    </w:r>
    <w:r>
      <w:rPr/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fldChar w:fldCharType="begin"/>
    </w:r>
    <w:r>
      <w:rPr/>
      <w:instrText>SECTIONPAGES  \* roman  \* MERGEFORMAT</w:instrText>
    </w:r>
    <w:r>
      <w:rPr/>
      <w:fldChar w:fldCharType="separate"/>
    </w:r>
    <w:bookmarkStart w:id="4" w:name="Bookmark2"/>
    <w:r>
      <w:rPr/>
    </w:r>
    <w:r>
      <w:rPr/>
    </w:r>
    <w:r>
      <w:rPr/>
      <w:fldChar w:fldCharType="end"/>
    </w:r>
    <w:ins w:id="13" w:author="Unknown Author" w:date="2021-11-13T15:38:23Z">
      <w:bookmarkEnd w:id="4"/>
      <w:r>
        <w:rPr/>
        <w:t>2</w:t>
      </w:r>
    </w:ins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nil"/>
      </w:pBdr>
      <w:spacing w:before="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thickThinMediumGap" w:sz="4" w:space="1" w:color="000000"/>
      </w:pBdr>
      <w:tabs>
        <w:tab w:val="clear" w:pos="709"/>
        <w:tab w:val="center" w:pos="5400" w:leader="none"/>
        <w:tab w:val="right" w:pos="10800" w:leader="none"/>
      </w:tabs>
      <w:spacing w:lineRule="auto" w:line="240" w:before="0" w:after="120"/>
      <w:rPr/>
    </w:pPr>
    <w:r>
      <w:rPr/>
      <w:fldChar w:fldCharType="begin"/>
    </w:r>
    <w:r>
      <w:rPr/>
      <w:instrText> REF DocumentTitle \h </w:instrText>
    </w:r>
    <w:r>
      <w:rPr/>
      <w:fldChar w:fldCharType="separate"/>
    </w:r>
    <w:r>
      <w:rPr/>
      <w:t xml:space="preserve">Risk List &amp; Risk Management Plan </w:t>
    </w:r>
    <w:r>
      <w:rPr/>
      <w:fldChar w:fldCharType="end"/>
    </w:r>
    <w:r>
      <w:rPr/>
      <w:tab/>
      <w:tab/>
      <w:t xml:space="preserve">Last Modified:  </w:t>
    </w:r>
    <w:ins w:id="6" w:author="Unknown Author" w:date="2021-11-13T15:38:09Z">
      <w:r>
        <w:rPr>
          <w:rFonts w:eastAsia="Calibri" w:cs="" w:cstheme="minorBidi" w:eastAsiaTheme="minorHAnsi"/>
          <w:color w:val="auto"/>
          <w:kern w:val="0"/>
          <w:sz w:val="18"/>
          <w:szCs w:val="18"/>
          <w:lang w:val="en-US" w:eastAsia="en-US" w:bidi="ar-SA"/>
        </w:rPr>
        <w:t>Monday, November 1</w:t>
      </w:r>
    </w:ins>
    <w:ins w:id="7" w:author="Unknown Author" w:date="2021-11-13T15:38:09Z">
      <w:r>
        <w:rPr>
          <w:rFonts w:eastAsia="Calibri" w:cs="" w:cstheme="minorBidi" w:eastAsiaTheme="minorHAnsi"/>
          <w:color w:val="auto"/>
          <w:kern w:val="0"/>
          <w:sz w:val="18"/>
          <w:szCs w:val="18"/>
          <w:lang w:val="en-US" w:eastAsia="en-US" w:bidi="ar-SA"/>
        </w:rPr>
        <w:t>5</w:t>
      </w:r>
    </w:ins>
    <w:ins w:id="8" w:author="Unknown Author" w:date="2021-11-13T15:38:09Z">
      <w:r>
        <w:rPr>
          <w:rFonts w:eastAsia="Calibri" w:cs="" w:cstheme="minorBidi" w:eastAsiaTheme="minorHAnsi"/>
          <w:color w:val="auto"/>
          <w:kern w:val="0"/>
          <w:sz w:val="18"/>
          <w:szCs w:val="18"/>
          <w:lang w:val="en-US" w:eastAsia="en-US" w:bidi="ar-SA"/>
        </w:rPr>
        <w:t>, 2021</w:t>
      </w:r>
    </w:ins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thickThinMediumGap" w:sz="4" w:space="1" w:color="000000"/>
      </w:pBdr>
      <w:tabs>
        <w:tab w:val="clear" w:pos="709"/>
        <w:tab w:val="center" w:pos="5400" w:leader="none"/>
        <w:tab w:val="right" w:pos="10800" w:leader="none"/>
      </w:tabs>
      <w:spacing w:lineRule="auto" w:line="240" w:before="0" w:after="120"/>
      <w:rPr/>
    </w:pPr>
    <w:r>
      <w:rPr/>
      <w:fldChar w:fldCharType="begin"/>
    </w:r>
    <w:r>
      <w:rPr/>
      <w:instrText> REF DocumentTitle \h </w:instrText>
    </w:r>
    <w:r>
      <w:rPr/>
      <w:fldChar w:fldCharType="separate"/>
    </w:r>
    <w:r>
      <w:rPr/>
      <w:t xml:space="preserve">Risk List &amp; Risk Management Plan </w:t>
    </w:r>
    <w:r>
      <w:rPr/>
      <w:fldChar w:fldCharType="end"/>
    </w:r>
    <w:r>
      <w:rPr/>
      <w:tab/>
      <w:tab/>
      <w:t xml:space="preserve">Last Modified:  </w:t>
    </w:r>
    <w:ins w:id="9" w:author="Unknown Author" w:date="2021-11-13T15:38:00Z">
      <w:r>
        <w:rPr>
          <w:rFonts w:eastAsia="Calibri" w:cs="" w:cstheme="minorBidi" w:eastAsiaTheme="minorHAnsi"/>
          <w:color w:val="auto"/>
          <w:kern w:val="0"/>
          <w:sz w:val="18"/>
          <w:szCs w:val="18"/>
          <w:lang w:val="en-US" w:eastAsia="en-US" w:bidi="ar-SA"/>
        </w:rPr>
        <w:t>Monday, November 1</w:t>
      </w:r>
    </w:ins>
    <w:ins w:id="10" w:author="Unknown Author" w:date="2021-11-13T15:38:00Z">
      <w:r>
        <w:rPr>
          <w:rFonts w:eastAsia="Calibri" w:cs="" w:cstheme="minorBidi" w:eastAsiaTheme="minorHAnsi"/>
          <w:color w:val="auto"/>
          <w:kern w:val="0"/>
          <w:sz w:val="18"/>
          <w:szCs w:val="18"/>
          <w:lang w:val="en-US" w:eastAsia="en-US" w:bidi="ar-SA"/>
        </w:rPr>
        <w:t>5</w:t>
      </w:r>
    </w:ins>
    <w:ins w:id="11" w:author="Unknown Author" w:date="2021-11-13T15:38:00Z">
      <w:r>
        <w:rPr>
          <w:rFonts w:eastAsia="Calibri" w:cs="" w:cstheme="minorBidi" w:eastAsiaTheme="minorHAnsi"/>
          <w:color w:val="auto"/>
          <w:kern w:val="0"/>
          <w:sz w:val="18"/>
          <w:szCs w:val="18"/>
          <w:lang w:val="en-US" w:eastAsia="en-US" w:bidi="ar-SA"/>
        </w:rPr>
        <w:t>, 2021</w:t>
      </w:r>
    </w:ins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trackRevision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3986"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L1"/>
    <w:link w:val="Heading1Char"/>
    <w:uiPriority w:val="9"/>
    <w:qFormat/>
    <w:rsid w:val="00cc17b0"/>
    <w:pPr>
      <w:keepNext w:val="true"/>
      <w:keepLines/>
      <w:numPr>
        <w:ilvl w:val="0"/>
        <w:numId w:val="1"/>
      </w:numPr>
      <w:spacing w:before="36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L2"/>
    <w:link w:val="Heading2Char"/>
    <w:uiPriority w:val="9"/>
    <w:unhideWhenUsed/>
    <w:qFormat/>
    <w:rsid w:val="00bf31cf"/>
    <w:pPr>
      <w:keepNext w:val="true"/>
      <w:keepLines/>
      <w:numPr>
        <w:ilvl w:val="1"/>
        <w:numId w:val="1"/>
      </w:numPr>
      <w:spacing w:before="40" w:after="0"/>
      <w:ind w:left="720" w:hanging="72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L2"/>
    <w:link w:val="Heading3Char"/>
    <w:uiPriority w:val="9"/>
    <w:unhideWhenUsed/>
    <w:qFormat/>
    <w:rsid w:val="00921f78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L2"/>
    <w:link w:val="Heading4Char"/>
    <w:uiPriority w:val="9"/>
    <w:unhideWhenUsed/>
    <w:qFormat/>
    <w:rsid w:val="00921f7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f7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f7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f7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f7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f7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664c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237fa"/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11f13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575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75aad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f31c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c17b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21f7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21f78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e769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ee7695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ee7695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e7695"/>
    <w:rPr>
      <w:rFonts w:ascii="Segoe UI" w:hAnsi="Segoe UI" w:cs="Segoe UI"/>
      <w:sz w:val="18"/>
      <w:szCs w:val="18"/>
    </w:rPr>
  </w:style>
  <w:style w:type="character" w:styleId="NormalL1Char" w:customStyle="1">
    <w:name w:val="Normal L1 Char"/>
    <w:basedOn w:val="DefaultParagraphFont"/>
    <w:link w:val="NormalL1"/>
    <w:qFormat/>
    <w:rsid w:val="007a3348"/>
    <w:rPr/>
  </w:style>
  <w:style w:type="character" w:styleId="NormalL2Char" w:customStyle="1">
    <w:name w:val="Normal L2 Char"/>
    <w:basedOn w:val="DefaultParagraphFont"/>
    <w:link w:val="NormalL2"/>
    <w:qFormat/>
    <w:rsid w:val="00bf31cf"/>
    <w:rPr/>
  </w:style>
  <w:style w:type="character" w:styleId="IndexLink">
    <w:name w:val="Index Link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664c8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237fa"/>
    <w:pPr>
      <w:pBdr>
        <w:bottom w:val="thickThinMediumGap" w:sz="4" w:space="1" w:color="000000"/>
      </w:pBdr>
      <w:tabs>
        <w:tab w:val="clear" w:pos="709"/>
        <w:tab w:val="center" w:pos="5400" w:leader="none"/>
        <w:tab w:val="right" w:pos="10800" w:leader="none"/>
      </w:tabs>
      <w:spacing w:lineRule="auto" w:line="240" w:before="0" w:after="120"/>
    </w:pPr>
    <w:rPr>
      <w:sz w:val="18"/>
      <w:szCs w:val="18"/>
    </w:rPr>
  </w:style>
  <w:style w:type="paragraph" w:styleId="Footer">
    <w:name w:val="Footer"/>
    <w:basedOn w:val="Header"/>
    <w:link w:val="FooterChar"/>
    <w:uiPriority w:val="99"/>
    <w:unhideWhenUsed/>
    <w:rsid w:val="00e11f13"/>
    <w:pPr>
      <w:pBdr>
        <w:top w:val="thickThinMediumGap" w:sz="8" w:space="1" w:color="000000"/>
        <w:bottom w:val="nil"/>
      </w:pBdr>
      <w:spacing w:before="120" w:after="0"/>
    </w:pPr>
    <w:rPr/>
  </w:style>
  <w:style w:type="paragraph" w:styleId="ListParagraph">
    <w:name w:val="List Paragraph"/>
    <w:basedOn w:val="Normal"/>
    <w:uiPriority w:val="34"/>
    <w:qFormat/>
    <w:rsid w:val="00760a8e"/>
    <w:pPr>
      <w:spacing w:lineRule="auto" w:line="240" w:before="0" w:after="240"/>
      <w:ind w:left="720" w:hanging="0"/>
      <w:contextualSpacing/>
      <w:jc w:val="both"/>
    </w:pPr>
    <w:rPr>
      <w:rFonts w:ascii="Calibri" w:hAnsi="Calibri" w:eastAsia="Garamond" w:cs="Calibri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c20764"/>
    <w:pPr>
      <w:numPr>
        <w:ilvl w:val="0"/>
        <w:numId w:val="0"/>
      </w:numPr>
    </w:pPr>
    <w:rPr/>
  </w:style>
  <w:style w:type="paragraph" w:styleId="Contents1">
    <w:name w:val="TOC 1"/>
    <w:basedOn w:val="Normal"/>
    <w:next w:val="Normal"/>
    <w:uiPriority w:val="39"/>
    <w:unhideWhenUsed/>
    <w:rsid w:val="008437a3"/>
    <w:pPr>
      <w:tabs>
        <w:tab w:val="clear" w:pos="709"/>
        <w:tab w:val="left" w:pos="540" w:leader="none"/>
        <w:tab w:val="right" w:pos="10790" w:leader="dot"/>
      </w:tabs>
      <w:spacing w:before="360" w:after="100"/>
    </w:pPr>
    <w:rPr>
      <w:sz w:val="28"/>
    </w:rPr>
  </w:style>
  <w:style w:type="paragraph" w:styleId="Contents2">
    <w:name w:val="TOC 2"/>
    <w:basedOn w:val="Normal"/>
    <w:next w:val="Normal"/>
    <w:uiPriority w:val="39"/>
    <w:unhideWhenUsed/>
    <w:rsid w:val="009735f5"/>
    <w:pPr>
      <w:tabs>
        <w:tab w:val="clear" w:pos="709"/>
        <w:tab w:val="left" w:pos="1080" w:leader="none"/>
        <w:tab w:val="right" w:pos="10790" w:leader="dot"/>
      </w:tabs>
      <w:spacing w:before="0" w:after="100"/>
      <w:ind w:left="540" w:hanging="0"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ee76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e7695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769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3">
    <w:name w:val="TOC 3"/>
    <w:basedOn w:val="Normal"/>
    <w:next w:val="Normal"/>
    <w:uiPriority w:val="39"/>
    <w:unhideWhenUsed/>
    <w:rsid w:val="00f2135d"/>
    <w:pPr>
      <w:tabs>
        <w:tab w:val="clear" w:pos="709"/>
        <w:tab w:val="left" w:pos="1620" w:leader="none"/>
        <w:tab w:val="right" w:pos="10790" w:leader="dot"/>
      </w:tabs>
      <w:spacing w:before="0" w:after="100"/>
      <w:ind w:left="1080" w:hanging="0"/>
    </w:pPr>
    <w:rPr/>
  </w:style>
  <w:style w:type="paragraph" w:styleId="Contents4">
    <w:name w:val="TOC 4"/>
    <w:basedOn w:val="Normal"/>
    <w:next w:val="Normal"/>
    <w:uiPriority w:val="39"/>
    <w:unhideWhenUsed/>
    <w:rsid w:val="00f2135d"/>
    <w:pPr>
      <w:tabs>
        <w:tab w:val="clear" w:pos="709"/>
        <w:tab w:val="left" w:pos="2160" w:leader="none"/>
        <w:tab w:val="right" w:pos="10790" w:leader="dot"/>
      </w:tabs>
      <w:spacing w:before="0" w:after="100"/>
      <w:ind w:left="1620" w:hanging="0"/>
    </w:pPr>
    <w:rPr/>
  </w:style>
  <w:style w:type="paragraph" w:styleId="NormalL1" w:customStyle="1">
    <w:name w:val="Normal L1"/>
    <w:basedOn w:val="Normal"/>
    <w:link w:val="NormalL1Char"/>
    <w:qFormat/>
    <w:rsid w:val="007a3348"/>
    <w:pPr>
      <w:ind w:left="432" w:hanging="0"/>
    </w:pPr>
    <w:rPr/>
  </w:style>
  <w:style w:type="paragraph" w:styleId="NormalL2" w:customStyle="1">
    <w:name w:val="Normal L2"/>
    <w:basedOn w:val="Normal"/>
    <w:link w:val="NormalL2Char"/>
    <w:qFormat/>
    <w:rsid w:val="00bf31cf"/>
    <w:pPr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c73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joshcibad@csu.fullerton.edu?subject=Regarding the HotelBuch System" TargetMode="External"/><Relationship Id="rId5" Type="http://schemas.openxmlformats.org/officeDocument/2006/relationships/hyperlink" Target="mailto:joshcibad@csu.fullerton.edu?subject=Regarding the HotelBuch Syste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8047B-2912-447A-A2F7-5AE441625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Application>LibreOffice/6.3.2.2$Windows_X86_64 LibreOffice_project/98b30e735bda24bc04ab42594c85f7fd8be07b9c</Application>
  <Pages>4</Pages>
  <Words>411</Words>
  <Characters>2113</Characters>
  <CharactersWithSpaces>2462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2020-09-04T22:31:00Z</dcterms:created>
  <dc:creator>Thomas Bettens</dc:creator>
  <dc:description/>
  <dc:language>en-US</dc:language>
  <cp:lastModifiedBy/>
  <cp:lastPrinted>2020-09-06T01:29:00Z</cp:lastPrinted>
  <dcterms:modified xsi:type="dcterms:W3CDTF">2021-11-13T15:38:24Z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