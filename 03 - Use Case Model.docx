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b/>
                <w:b/>
                <w:bCs/>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ins w:id="0" w:author="Unknown Author" w:date="2021-11-13T15:22:17Z">
              <w:r>
                <w:rPr>
                  <w:rFonts w:eastAsia="Calibri" w:cs="" w:cstheme="minorBidi" w:eastAsiaTheme="minorHAnsi"/>
                  <w:color w:val="auto"/>
                  <w:kern w:val="0"/>
                  <w:sz w:val="22"/>
                  <w:szCs w:val="22"/>
                  <w:lang w:val="en-US" w:eastAsia="en-US" w:bidi="ar-SA"/>
                </w:rPr>
                <w:t>Chief Software Architect</w:t>
              </w:r>
            </w:ins>
            <w:hyperlink r:id="rId4">
              <w:del w:id="1" w:author="Unknown Author" w:date="2021-11-13T15:22:17Z">
                <w:r>
                  <w:rPr>
                    <w:rStyle w:val="ListLabel10"/>
                  </w:rPr>
                  <w:delText>Team Lead (sole member)</w:delText>
                </w:r>
              </w:del>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8"/>
        <w:gridCol w:w="1869"/>
        <w:gridCol w:w="6395"/>
        <w:gridCol w:w="1627"/>
      </w:tblGrid>
      <w:tr>
        <w:trPr>
          <w:tblHeader w:val="true"/>
        </w:trPr>
        <w:tc>
          <w:tcPr>
            <w:tcW w:w="908" w:type="dxa"/>
            <w:tcBorders/>
            <w:shd w:color="auto" w:fill="D9D9D9" w:themeFill="background1" w:themeFillShade="d9" w:val="clear"/>
            <w:vAlign w:val="bottom"/>
          </w:tcPr>
          <w:p>
            <w:pPr>
              <w:pStyle w:val="Normal"/>
              <w:spacing w:lineRule="auto" w:line="240" w:before="0" w:after="0"/>
              <w:rPr/>
            </w:pPr>
            <w:r>
              <w:rPr/>
              <w:t>Version</w:t>
            </w:r>
          </w:p>
        </w:tc>
        <w:tc>
          <w:tcPr>
            <w:tcW w:w="1869" w:type="dxa"/>
            <w:tcBorders/>
            <w:shd w:color="auto" w:fill="D9D9D9" w:themeFill="background1" w:themeFillShade="d9" w:val="clear"/>
            <w:vAlign w:val="bottom"/>
          </w:tcPr>
          <w:p>
            <w:pPr>
              <w:pStyle w:val="Normal"/>
              <w:spacing w:lineRule="auto" w:line="240" w:before="0" w:after="0"/>
              <w:rPr/>
            </w:pPr>
            <w:r>
              <w:rPr/>
              <w:t>Date</w:t>
            </w:r>
          </w:p>
        </w:tc>
        <w:tc>
          <w:tcPr>
            <w:tcW w:w="6395" w:type="dxa"/>
            <w:tcBorders/>
            <w:shd w:color="auto" w:fill="D9D9D9" w:themeFill="background1" w:themeFillShade="d9" w:val="clear"/>
            <w:vAlign w:val="bottom"/>
          </w:tcPr>
          <w:p>
            <w:pPr>
              <w:pStyle w:val="Normal"/>
              <w:spacing w:lineRule="auto" w:line="240" w:before="0" w:after="0"/>
              <w:rPr/>
            </w:pPr>
            <w:r>
              <w:rPr/>
              <w:t>Summary of Changes</w:t>
            </w:r>
          </w:p>
        </w:tc>
        <w:tc>
          <w:tcPr>
            <w:tcW w:w="1627" w:type="dxa"/>
            <w:tcBorders/>
            <w:shd w:color="auto" w:fill="D9D9D9" w:themeFill="background1" w:themeFillShade="d9" w:val="clear"/>
            <w:vAlign w:val="bottom"/>
          </w:tcPr>
          <w:p>
            <w:pPr>
              <w:pStyle w:val="Normal"/>
              <w:spacing w:lineRule="auto" w:line="240" w:before="0" w:after="0"/>
              <w:rPr/>
            </w:pPr>
            <w:r>
              <w:rPr/>
              <w:t>Author</w:t>
            </w:r>
          </w:p>
        </w:tc>
      </w:tr>
      <w:tr>
        <w:trPr/>
        <w:tc>
          <w:tcPr>
            <w:tcW w:w="908" w:type="dxa"/>
            <w:tcBorders/>
            <w:shd w:fill="auto" w:val="clear"/>
          </w:tcPr>
          <w:p>
            <w:pPr>
              <w:pStyle w:val="Normal"/>
              <w:spacing w:lineRule="auto" w:line="240" w:before="0" w:after="0"/>
              <w:rPr/>
            </w:pPr>
            <w:r>
              <w:rPr/>
              <w:t>1.0</w:t>
            </w:r>
          </w:p>
        </w:tc>
        <w:tc>
          <w:tcPr>
            <w:tcW w:w="1869"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5"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27" w:type="dxa"/>
            <w:tcBorders/>
            <w:shd w:fill="auto" w:val="clear"/>
          </w:tcPr>
          <w:p>
            <w:pPr>
              <w:pStyle w:val="Normal"/>
              <w:spacing w:lineRule="auto" w:line="240" w:before="0" w:after="0"/>
              <w:rPr/>
            </w:pPr>
            <w:r>
              <w:rPr/>
              <w:t>Josh Ibad</w:t>
            </w:r>
          </w:p>
        </w:tc>
      </w:tr>
      <w:tr>
        <w:trPr/>
        <w:tc>
          <w:tcPr>
            <w:tcW w:w="908" w:type="dxa"/>
            <w:tcBorders>
              <w:top w:val="nil"/>
            </w:tcBorders>
            <w:shd w:fill="auto" w:val="clear"/>
          </w:tcPr>
          <w:p>
            <w:pPr>
              <w:pStyle w:val="Normal"/>
              <w:spacing w:lineRule="auto" w:line="240" w:before="0" w:after="0"/>
              <w:rPr/>
            </w:pPr>
            <w:ins w:id="2" w:author="Unknown Author" w:date="2021-11-13T15:33:50Z">
              <w:r>
                <w:rPr/>
                <w:t>2.0</w:t>
              </w:r>
            </w:ins>
          </w:p>
        </w:tc>
        <w:tc>
          <w:tcPr>
            <w:tcW w:w="1869" w:type="dxa"/>
            <w:tcBorders>
              <w:top w:val="nil"/>
            </w:tcBorders>
            <w:shd w:fill="auto" w:val="clear"/>
          </w:tcPr>
          <w:p>
            <w:pPr>
              <w:pStyle w:val="Normal"/>
              <w:spacing w:lineRule="auto" w:line="240" w:before="0" w:after="0"/>
              <w:rPr/>
            </w:pPr>
            <w:ins w:id="3" w:author="Unknown Author" w:date="2021-11-13T15:33:50Z">
              <w:r>
                <w:rPr/>
                <w:t>2021-11-15</w:t>
              </w:r>
            </w:ins>
          </w:p>
        </w:tc>
        <w:tc>
          <w:tcPr>
            <w:tcW w:w="6395" w:type="dxa"/>
            <w:tcBorders>
              <w:top w:val="nil"/>
            </w:tcBorders>
            <w:shd w:fill="auto" w:val="clear"/>
          </w:tcPr>
          <w:p>
            <w:pPr>
              <w:pStyle w:val="ListParagraph"/>
              <w:numPr>
                <w:ilvl w:val="0"/>
                <w:numId w:val="2"/>
              </w:numPr>
              <w:spacing w:lineRule="auto" w:line="240" w:before="0" w:after="0"/>
              <w:ind w:left="256" w:hanging="270"/>
              <w:contextualSpacing/>
              <w:rPr/>
            </w:pPr>
            <w:ins w:id="4" w:author="Unknown Author" w:date="2021-11-13T15:33:50Z">
              <w:r>
                <w:rPr/>
                <w:t>Changed role to Chief Software Architect</w:t>
              </w:r>
            </w:ins>
          </w:p>
          <w:p>
            <w:pPr>
              <w:pStyle w:val="ListParagraph"/>
              <w:numPr>
                <w:ilvl w:val="0"/>
                <w:numId w:val="2"/>
              </w:numPr>
              <w:spacing w:lineRule="auto" w:line="240" w:before="0" w:after="0"/>
              <w:ind w:left="256" w:hanging="270"/>
              <w:contextualSpacing/>
              <w:rPr/>
            </w:pPr>
            <w:r>
              <w:rPr/>
            </w:r>
          </w:p>
        </w:tc>
        <w:tc>
          <w:tcPr>
            <w:tcW w:w="1627" w:type="dxa"/>
            <w:tcBorders>
              <w:top w:val="nil"/>
            </w:tcBorders>
            <w:shd w:fill="auto" w:val="clear"/>
          </w:tcPr>
          <w:p>
            <w:pPr>
              <w:pStyle w:val="Normal"/>
              <w:spacing w:lineRule="auto" w:line="240" w:before="0" w:after="0"/>
              <w:rPr/>
            </w:pPr>
            <w:ins w:id="5" w:author="Unknown Author" w:date="2021-11-13T15:33:50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TOCHeading"/>
            <w:rPr/>
          </w:pPr>
          <w:r>
            <w:rPr/>
            <w:t>Table of Contents</w:t>
          </w:r>
        </w:p>
        <w:p>
          <w:pPr>
            <w:pStyle w:val="Contents1"/>
            <w:rPr>
              <w:rFonts w:eastAsia="" w:eastAsiaTheme="minorEastAsia"/>
              <w:sz w:val="22"/>
            </w:rPr>
          </w:pPr>
          <w:r>
            <w:fldChar w:fldCharType="begin"/>
          </w:r>
          <w:r>
            <w:rPr>
              <w:webHidden/>
              <w:rStyle w:val="IndexLink"/>
              <w:vanish w:val="false"/>
            </w:rPr>
            <w:instrText> TOC \z \o "1-4" \u \h</w:instrText>
          </w:r>
          <w:r>
            <w:rPr>
              <w:webHidden/>
              <w:rStyle w:val="IndexLink"/>
              <w:vanish w:val="false"/>
            </w:rPr>
            <w:fldChar w:fldCharType="separate"/>
          </w:r>
          <w:hyperlink w:anchor="_Toc50202383">
            <w:r>
              <w:rPr>
                <w:webHidden/>
                <w:rStyle w:val="IndexLink"/>
                <w:vanish w:val="false"/>
              </w:rPr>
              <w:t>1</w:t>
            </w:r>
            <w:r>
              <w:rPr>
                <w:rStyle w:val="IndexLink"/>
                <w:rFonts w:eastAsia="" w:eastAsiaTheme="minorEastAsia"/>
                <w:sz w:val="22"/>
              </w:rPr>
              <w:tab/>
            </w:r>
            <w:r>
              <w:rPr>
                <w:rStyle w:val="IndexLink"/>
              </w:rPr>
              <w:t>Use Case Diagram</w:t>
            </w:r>
            <w:r>
              <w:rPr>
                <w:webHidden/>
              </w:rPr>
              <w:fldChar w:fldCharType="begin"/>
            </w:r>
            <w:r>
              <w:rPr>
                <w:webHidden/>
              </w:rPr>
              <w:instrText>PAGEREF _Toc50202383 \h</w:instrText>
            </w:r>
            <w:r>
              <w:rPr>
                <w:webHidden/>
              </w:rPr>
              <w:fldChar w:fldCharType="separate"/>
            </w:r>
            <w:r>
              <w:rPr>
                <w:rStyle w:val="IndexLink"/>
                <w:vanish w:val="false"/>
              </w:rPr>
              <w:tab/>
              <w:t>1</w:t>
            </w:r>
            <w:r>
              <w:rPr>
                <w:webHidden/>
              </w:rPr>
              <w:fldChar w:fldCharType="end"/>
            </w:r>
          </w:hyperlink>
        </w:p>
        <w:p>
          <w:pPr>
            <w:pStyle w:val="Contents1"/>
            <w:rPr>
              <w:rFonts w:eastAsia="" w:eastAsiaTheme="minorEastAsia"/>
              <w:sz w:val="22"/>
            </w:rPr>
          </w:pPr>
          <w:hyperlink w:anchor="_Toc50202384">
            <w:r>
              <w:rPr>
                <w:webHidden/>
                <w:rStyle w:val="IndexLink"/>
                <w:vanish w:val="false"/>
              </w:rPr>
              <w:t>2</w:t>
            </w:r>
            <w:r>
              <w:rPr>
                <w:rStyle w:val="IndexLink"/>
                <w:rFonts w:eastAsia="" w:eastAsiaTheme="minorEastAsia"/>
                <w:sz w:val="22"/>
              </w:rPr>
              <w:tab/>
            </w:r>
            <w:r>
              <w:rPr>
                <w:rStyle w:val="IndexLink"/>
              </w:rPr>
              <w:t>Use Case Brief Descriptions</w:t>
            </w:r>
            <w:r>
              <w:rPr>
                <w:webHidden/>
              </w:rPr>
              <w:fldChar w:fldCharType="begin"/>
            </w:r>
            <w:r>
              <w:rPr>
                <w:webHidden/>
              </w:rPr>
              <w:instrText>PAGEREF _Toc50202384 \h</w:instrText>
            </w:r>
            <w:r>
              <w:rPr>
                <w:webHidden/>
              </w:rPr>
              <w:fldChar w:fldCharType="separate"/>
            </w:r>
            <w:r>
              <w:rPr>
                <w:rStyle w:val="IndexLink"/>
                <w:vanish w:val="false"/>
              </w:rPr>
              <w:tab/>
              <w:t>2</w:t>
            </w:r>
            <w:r>
              <w:rPr>
                <w:webHidden/>
              </w:rPr>
              <w:fldChar w:fldCharType="end"/>
            </w:r>
          </w:hyperlink>
        </w:p>
        <w:p>
          <w:pPr>
            <w:pStyle w:val="Contents2"/>
            <w:rPr/>
          </w:pPr>
          <w:hyperlink w:anchor="_Toc50202385">
            <w:r>
              <w:rPr>
                <w:webHidden/>
                <w:rStyle w:val="IndexLink"/>
                <w:vanish w:val="false"/>
              </w:rPr>
              <w:t>2.1</w:t>
            </w:r>
            <w:r>
              <w:rPr>
                <w:rStyle w:val="IndexLink"/>
                <w:rFonts w:eastAsia="" w:eastAsiaTheme="minorEastAsia"/>
              </w:rPr>
              <w:tab/>
              <w:t>Manage Hotel Rooms</w:t>
            </w:r>
            <w:r>
              <w:rPr>
                <w:webHidden/>
              </w:rPr>
              <w:fldChar w:fldCharType="begin"/>
            </w:r>
            <w:r>
              <w:rPr>
                <w:webHidden/>
              </w:rPr>
              <w:instrText>PAGEREF _Toc50202385 \h</w:instrText>
            </w:r>
            <w:r>
              <w:rPr>
                <w:webHidden/>
              </w:rPr>
              <w:fldChar w:fldCharType="separate"/>
            </w:r>
            <w:r>
              <w:rPr>
                <w:rStyle w:val="IndexLink"/>
                <w:vanish w:val="false"/>
              </w:rPr>
              <w:tab/>
              <w:t>2</w:t>
            </w:r>
            <w:r>
              <w:rPr>
                <w:webHidden/>
              </w:rPr>
              <w:fldChar w:fldCharType="end"/>
            </w:r>
          </w:hyperlink>
        </w:p>
        <w:p>
          <w:pPr>
            <w:pStyle w:val="Contents2"/>
            <w:rPr/>
          </w:pPr>
          <w:hyperlink w:anchor="_Toc50202386">
            <w:r>
              <w:rPr>
                <w:webHidden/>
                <w:rStyle w:val="IndexLink"/>
                <w:vanish w:val="false"/>
              </w:rPr>
              <w:t>2.2</w:t>
            </w:r>
            <w:r>
              <w:rPr>
                <w:rStyle w:val="IndexLink"/>
                <w:rFonts w:eastAsia="" w:eastAsiaTheme="minorEastAsia"/>
              </w:rPr>
              <w:tab/>
            </w:r>
            <w:r>
              <w:rPr>
                <w:rStyle w:val="IndexLink"/>
                <w:rFonts w:eastAsia="Calibri" w:cs="" w:cstheme="minorBidi" w:eastAsiaTheme="minorHAnsi"/>
                <w:color w:val="auto"/>
                <w:kern w:val="0"/>
                <w:sz w:val="22"/>
                <w:szCs w:val="22"/>
                <w:lang w:val="en-US" w:eastAsia="en-US" w:bidi="ar-SA"/>
              </w:rPr>
              <w:t>Manage Guest Accommodations</w:t>
            </w:r>
            <w:r>
              <w:rPr>
                <w:webHidden/>
              </w:rPr>
              <w:fldChar w:fldCharType="begin"/>
            </w:r>
            <w:r>
              <w:rPr>
                <w:webHidden/>
              </w:rPr>
              <w:instrText>PAGEREF _Toc50202386 \h</w:instrText>
            </w:r>
            <w:r>
              <w:rPr>
                <w:webHidden/>
              </w:rPr>
              <w:fldChar w:fldCharType="separate"/>
            </w:r>
            <w:r>
              <w:rPr>
                <w:rStyle w:val="IndexLink"/>
                <w:vanish w:val="false"/>
              </w:rPr>
              <w:tab/>
              <w:t>2</w:t>
            </w:r>
            <w:r>
              <w:rPr>
                <w:webHidden/>
              </w:rPr>
              <w:fldChar w:fldCharType="end"/>
            </w:r>
          </w:hyperlink>
        </w:p>
        <w:p>
          <w:pPr>
            <w:pStyle w:val="Contents2"/>
            <w:rPr/>
          </w:pPr>
          <w:hyperlink w:anchor="_Toc50202387">
            <w:r>
              <w:rPr>
                <w:webHidden/>
                <w:rStyle w:val="IndexLink"/>
                <w:vanish w:val="false"/>
              </w:rPr>
              <w:t>2.3</w:t>
            </w:r>
            <w:r>
              <w:rPr>
                <w:rStyle w:val="IndexLink"/>
                <w:rFonts w:eastAsia="" w:eastAsiaTheme="minorEastAsia"/>
              </w:rPr>
              <w:tab/>
            </w:r>
            <w:r>
              <w:rPr>
                <w:rStyle w:val="IndexLink"/>
              </w:rPr>
              <w:t>Manage Reservations</w:t>
            </w:r>
            <w:r>
              <w:rPr>
                <w:webHidden/>
              </w:rPr>
              <w:fldChar w:fldCharType="begin"/>
            </w:r>
            <w:r>
              <w:rPr>
                <w:webHidden/>
              </w:rPr>
              <w:instrText>PAGEREF _Toc50202387 \h</w:instrText>
            </w:r>
            <w:r>
              <w:rPr>
                <w:webHidden/>
              </w:rPr>
              <w:fldChar w:fldCharType="separate"/>
            </w:r>
            <w:r>
              <w:rPr>
                <w:rStyle w:val="IndexLink"/>
                <w:vanish w:val="false"/>
              </w:rPr>
              <w:tab/>
              <w:t>2</w:t>
            </w:r>
            <w:r>
              <w:rPr>
                <w:webHidden/>
              </w:rPr>
              <w:fldChar w:fldCharType="end"/>
            </w:r>
          </w:hyperlink>
        </w:p>
        <w:p>
          <w:pPr>
            <w:pStyle w:val="Normal"/>
            <w:rPr>
              <w:vanish w:val="false"/>
            </w:rPr>
          </w:pPr>
          <w:r>
            <w:rPr>
              <w:vanish w:val="false"/>
            </w:rPr>
          </w:r>
          <w:r>
            <w:rPr>
              <w:vanish w:val="false"/>
            </w:rPr>
            <w:fldChar w:fldCharType="end"/>
          </w:r>
          <w:bookmarkStart w:id="2" w:name="EndOfTOC"/>
          <w:bookmarkStart w:id="3" w:name="EndOfTOC"/>
          <w:bookmarkEnd w:id="3"/>
        </w:p>
      </w:sdtContent>
    </w:sdt>
    <w:p>
      <w:pPr>
        <w:pStyle w:val="Heading1"/>
        <w:keepLines/>
        <w:widowControl/>
        <w:numPr>
          <w:ilvl w:val="0"/>
          <w:numId w:val="0"/>
        </w:numPr>
        <w:spacing w:lineRule="auto" w:line="259"/>
        <w:jc w:val="left"/>
        <w:outlineLvl w:val="0"/>
        <w:rPr/>
      </w:pPr>
      <w:r>
        <w:rPr/>
      </w:r>
      <w:r>
        <w:br w:type="page"/>
      </w:r>
    </w:p>
    <w:p>
      <w:pPr>
        <w:pStyle w:val="Heading1"/>
        <w:numPr>
          <w:ilvl w:val="0"/>
          <w:numId w:val="3"/>
        </w:numPr>
        <w:rPr/>
      </w:pPr>
      <w:bookmarkStart w:id="4" w:name="_Toc50202383"/>
      <w:r>
        <w:rPr/>
        <w:t>Use Case Diagram</w:t>
      </w:r>
      <w:bookmarkEnd w:id="4"/>
    </w:p>
    <w:p>
      <w:pPr>
        <w:pStyle w:val="NormalL1"/>
        <w:jc w:val="center"/>
        <w:rPr/>
      </w:pPr>
      <w:r>
        <w:rPr/>
        <w:drawing>
          <wp:inline distT="0" distB="0" distL="0" distR="0">
            <wp:extent cx="6316980" cy="37642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316980" cy="3764280"/>
                    </a:xfrm>
                    <a:prstGeom prst="rect">
                      <a:avLst/>
                    </a:prstGeom>
                  </pic:spPr>
                </pic:pic>
              </a:graphicData>
            </a:graphic>
          </wp:inline>
        </w:drawing>
      </w:r>
    </w:p>
    <w:p>
      <w:pPr>
        <w:sectPr>
          <w:headerReference w:type="default" r:id="rId9"/>
          <w:headerReference w:type="first" r:id="rId10"/>
          <w:footerReference w:type="default" r:id="rId11"/>
          <w:footerReference w:type="first" r:id="rId12"/>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1"/>
        <w:jc w:val="left"/>
        <w:rPr/>
      </w:pPr>
      <w:r>
        <w:rPr/>
        <w:t xml:space="preserve">Figure 1.1 - </w:t>
      </w:r>
      <w:r>
        <w:rPr>
          <w:rFonts w:eastAsia="Calibri" w:cs="" w:cstheme="minorBidi" w:eastAsiaTheme="minorHAnsi"/>
          <w:b/>
          <w:bCs/>
          <w:color w:val="auto"/>
          <w:kern w:val="0"/>
          <w:sz w:val="22"/>
          <w:szCs w:val="22"/>
          <w:lang w:val="en-US" w:eastAsia="en-US" w:bidi="ar-SA"/>
        </w:rPr>
        <w:t>Hotel Reservation System</w:t>
      </w:r>
      <w:r>
        <w:rPr>
          <w:b/>
          <w:bCs/>
        </w:rPr>
        <w:t xml:space="preserve"> Use Case Diagram</w:t>
      </w:r>
      <w:r>
        <w:rPr>
          <w:b w:val="false"/>
          <w:bCs w:val="false"/>
        </w:rPr>
        <w:t xml:space="preserve">: Three primary actors are shown to use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 The Hotel Manager manages hotel rooms through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w:t>
      </w:r>
      <w:r>
        <w:rPr>
          <w:rFonts w:eastAsia="Calibri" w:cs="" w:cstheme="minorBidi" w:eastAsiaTheme="minorHAnsi"/>
          <w:b w:val="false"/>
          <w:bCs w:val="false"/>
          <w:color w:val="auto"/>
          <w:kern w:val="0"/>
          <w:sz w:val="22"/>
          <w:szCs w:val="22"/>
          <w:lang w:val="en-US" w:eastAsia="en-US" w:bidi="ar-SA"/>
        </w:rPr>
        <w:t>.</w:t>
      </w:r>
      <w:r>
        <w:rPr>
          <w:b w:val="false"/>
          <w:bCs w:val="false"/>
        </w:rPr>
        <w:t xml:space="preserve"> The Hotel Clerk manages guest accommodations which includes the actions of managing reservations. Finally, the Guest manages their own reservation on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w:t>
      </w:r>
    </w:p>
    <w:p>
      <w:pPr>
        <w:pStyle w:val="Heading1"/>
        <w:numPr>
          <w:ilvl w:val="0"/>
          <w:numId w:val="3"/>
        </w:numPr>
        <w:rPr/>
      </w:pPr>
      <w:bookmarkStart w:id="7" w:name="_Toc50202384"/>
      <w:r>
        <w:rPr/>
        <w:t>Use Case Brief Descriptions</w:t>
      </w:r>
      <w:bookmarkEnd w:id="7"/>
    </w:p>
    <w:p>
      <w:pPr>
        <w:pStyle w:val="Heading2"/>
        <w:numPr>
          <w:ilvl w:val="1"/>
          <w:numId w:val="3"/>
        </w:numPr>
        <w:ind w:left="720" w:hanging="720"/>
        <w:rPr/>
      </w:pPr>
      <w:bookmarkStart w:id="8" w:name="2.1"/>
      <w:bookmarkStart w:id="9" w:name="_Toc50202385"/>
      <w:r>
        <w:rPr>
          <w:rFonts w:eastAsia="" w:cs="" w:cstheme="majorBidi" w:eastAsiaTheme="majorEastAsia"/>
          <w:color w:val="2F5496" w:themeColor="accent1" w:themeShade="bf"/>
          <w:kern w:val="0"/>
          <w:sz w:val="26"/>
          <w:szCs w:val="26"/>
          <w:lang w:val="en-US" w:eastAsia="en-US" w:bidi="ar-SA"/>
        </w:rPr>
        <w:t>M</w:t>
      </w:r>
      <w:bookmarkEnd w:id="9"/>
      <w:r>
        <w:rPr>
          <w:rFonts w:eastAsia="" w:cs="" w:cstheme="majorBidi" w:eastAsiaTheme="majorEastAsia"/>
          <w:color w:val="2F5496" w:themeColor="accent1" w:themeShade="bf"/>
          <w:kern w:val="0"/>
          <w:sz w:val="26"/>
          <w:szCs w:val="26"/>
          <w:lang w:val="en-US" w:eastAsia="en-US" w:bidi="ar-SA"/>
        </w:rPr>
        <w:t>anage Hotel Room</w:t>
      </w:r>
      <w:bookmarkEnd w:id="8"/>
      <w:r>
        <w:rPr>
          <w:rFonts w:eastAsia="" w:cs="" w:cstheme="majorBidi" w:eastAsiaTheme="majorEastAsia"/>
          <w:color w:val="2F5496" w:themeColor="accent1" w:themeShade="bf"/>
          <w:kern w:val="0"/>
          <w:sz w:val="26"/>
          <w:szCs w:val="26"/>
          <w:lang w:val="en-US" w:eastAsia="en-US" w:bidi="ar-SA"/>
        </w:rPr>
        <w:t xml:space="preserve"> Listing</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Hotel Manager requests a list of hotel rooms registered. The system responds with its list of hotel rooms. Then, the manager requests to add a hotel room, providing information regarding the room. The system responds with a receipt of the tasks's success or failure. </w:t>
      </w:r>
    </w:p>
    <w:p>
      <w:pPr>
        <w:pStyle w:val="Heading2"/>
        <w:numPr>
          <w:ilvl w:val="1"/>
          <w:numId w:val="3"/>
        </w:numPr>
        <w:ind w:left="720" w:hanging="720"/>
        <w:rPr/>
      </w:pPr>
      <w:bookmarkStart w:id="10" w:name="2.2"/>
      <w:bookmarkStart w:id="11" w:name="_Toc50202386"/>
      <w:r>
        <w:rPr>
          <w:rFonts w:eastAsia="" w:cs="" w:cstheme="majorBidi" w:eastAsiaTheme="majorEastAsia"/>
          <w:color w:val="2F5496" w:themeColor="accent1" w:themeShade="bf"/>
          <w:kern w:val="0"/>
          <w:sz w:val="26"/>
          <w:szCs w:val="26"/>
          <w:lang w:val="en-US" w:eastAsia="en-US" w:bidi="ar-SA"/>
        </w:rPr>
        <w:t>M</w:t>
      </w:r>
      <w:bookmarkEnd w:id="11"/>
      <w:r>
        <w:rPr>
          <w:rFonts w:eastAsia="" w:cs="" w:cstheme="majorBidi" w:eastAsiaTheme="majorEastAsia"/>
          <w:color w:val="2F5496" w:themeColor="accent1" w:themeShade="bf"/>
          <w:kern w:val="0"/>
          <w:sz w:val="26"/>
          <w:szCs w:val="26"/>
          <w:lang w:val="en-US" w:eastAsia="en-US" w:bidi="ar-SA"/>
        </w:rPr>
        <w:t>anage Guest Accommodation</w:t>
      </w:r>
      <w:bookmarkEnd w:id="10"/>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requests a list of hotel rooms. The system responds with a list of hotel rooms, along with current reservation and accomodation info. Then, the Hotel Clerk requests to register guest accomodation, providing the time of guest check-in. The system responds with a receipt of the accomodation tasks's success or failure. Finally, the Hotel Clerk requests to register a priced service to the guest's running balance, providing service type and possibly quantity. The system responds with a receipt of the transaction's success or failure.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2" w:name="2.3"/>
      <w:bookmarkStart w:id="13" w:name="_Toc50202387"/>
      <w:r>
        <w:rPr>
          <w:rFonts w:eastAsia="" w:cs="" w:cstheme="majorBidi" w:eastAsiaTheme="majorEastAsia"/>
          <w:color w:val="2F5496" w:themeColor="accent1" w:themeShade="bf"/>
          <w:kern w:val="0"/>
          <w:sz w:val="26"/>
          <w:szCs w:val="26"/>
          <w:lang w:val="en-US" w:eastAsia="en-US" w:bidi="ar-SA"/>
        </w:rPr>
        <w:t>M</w:t>
      </w:r>
      <w:bookmarkEnd w:id="13"/>
      <w:r>
        <w:rPr>
          <w:rFonts w:eastAsia="" w:cs="" w:cstheme="majorBidi" w:eastAsiaTheme="majorEastAsia"/>
          <w:color w:val="2F5496" w:themeColor="accent1" w:themeShade="bf"/>
          <w:kern w:val="0"/>
          <w:sz w:val="26"/>
          <w:szCs w:val="26"/>
          <w:lang w:val="en-US" w:eastAsia="en-US" w:bidi="ar-SA"/>
        </w:rPr>
        <w:t>anage Reservations</w:t>
      </w:r>
      <w:bookmarkEnd w:id="12"/>
    </w:p>
    <w:p>
      <w:pPr>
        <w:pStyle w:val="NormalL2"/>
        <w:spacing w:before="0" w:after="160"/>
        <w:rPr/>
      </w:pPr>
      <w:r>
        <w:rPr>
          <w:rFonts w:eastAsia="Calibri" w:cs="" w:cstheme="minorBidi" w:eastAsiaTheme="minorHAnsi"/>
          <w:color w:val="auto"/>
          <w:kern w:val="0"/>
          <w:sz w:val="22"/>
          <w:szCs w:val="22"/>
          <w:lang w:val="en-US" w:eastAsia="en-US" w:bidi="ar-SA"/>
        </w:rPr>
        <w:t>Guest requests a list of available rooms providing a specified date range for the reservation. The system responds with a list of rooms available at the specified date range along with basic details such as price, capacity, and features. Then, the Guest requests to begin reserving the room. The system responds with more info about the room as well as payment info. Finally, the Guest requests to finalize the reservation, providing personal information and billing info. The system responds with a confirmation of reservation and a receipt of transaction.</w:t>
      </w:r>
    </w:p>
    <w:sectPr>
      <w:headerReference w:type="default" r:id="rId13"/>
      <w:footerReference w:type="default" r:id="rId14"/>
      <w:type w:val="nextPage"/>
      <w:pgSz w:w="12240" w:h="158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2</w:t>
    </w:r>
    <w:r>
      <w:rPr/>
      <w:fldChar w:fldCharType="end"/>
    </w:r>
    <w:r>
      <w:rPr/>
      <w:t xml:space="preserve"> of </w:t>
    </w:r>
    <w:bookmarkStart w:id="6" w:name="Bookmark1"/>
    <w:bookmarkEnd w:id="6"/>
    <w:r>
      <w:rPr/>
      <w:t>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3</w:t>
    </w:r>
    <w:r>
      <w:rPr/>
      <w:fldChar w:fldCharType="end"/>
    </w:r>
    <w:r>
      <w:rPr/>
      <w:t xml:space="preserve"> of 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6" w:author="Unknown Author" w:date="2021-11-13T15:34:39Z">
      <w:r>
        <w:rPr>
          <w:rFonts w:eastAsia="Calibri" w:cs="" w:cstheme="minorBidi" w:eastAsiaTheme="minorHAnsi"/>
          <w:color w:val="auto"/>
          <w:kern w:val="0"/>
          <w:sz w:val="18"/>
          <w:szCs w:val="18"/>
          <w:lang w:val="en-US" w:eastAsia="en-US" w:bidi="ar-SA"/>
        </w:rPr>
        <w:t>Monday, November 1</w:t>
      </w:r>
    </w:ins>
    <w:ins w:id="7" w:author="Unknown Author" w:date="2021-11-13T15:34:39Z">
      <w:r>
        <w:rPr>
          <w:rFonts w:eastAsia="Calibri" w:cs="" w:cstheme="minorBidi" w:eastAsiaTheme="minorHAnsi"/>
          <w:color w:val="auto"/>
          <w:kern w:val="0"/>
          <w:sz w:val="18"/>
          <w:szCs w:val="18"/>
          <w:lang w:val="en-US" w:eastAsia="en-US" w:bidi="ar-SA"/>
        </w:rPr>
        <w:t>5</w:t>
      </w:r>
    </w:ins>
    <w:ins w:id="8" w:author="Unknown Author" w:date="2021-11-13T15:34:39Z">
      <w:r>
        <w:rPr>
          <w:rFonts w:eastAsia="Calibri" w:cs="" w:cstheme="minorBidi" w:eastAsiaTheme="minorHAnsi"/>
          <w:color w:val="auto"/>
          <w:kern w:val="0"/>
          <w:sz w:val="18"/>
          <w:szCs w:val="18"/>
          <w:lang w:val="en-US" w:eastAsia="en-US" w:bidi="ar-SA"/>
        </w:rPr>
        <w:t>,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9" w:author="Unknown Author" w:date="2021-11-13T15:34:21Z">
      <w:bookmarkStart w:id="5" w:name="__DdeLink__6885_4053877668"/>
      <w:r>
        <w:rPr>
          <w:rFonts w:eastAsia="Calibri" w:cs="" w:cstheme="minorBidi" w:eastAsiaTheme="minorHAnsi"/>
          <w:color w:val="auto"/>
          <w:kern w:val="0"/>
          <w:sz w:val="18"/>
          <w:szCs w:val="18"/>
          <w:lang w:val="en-US" w:eastAsia="en-US" w:bidi="ar-SA"/>
        </w:rPr>
        <w:t>Monday, November 1</w:t>
      </w:r>
    </w:ins>
    <w:ins w:id="10" w:author="Unknown Author" w:date="2021-11-13T15:34:21Z">
      <w:r>
        <w:rPr>
          <w:rFonts w:eastAsia="Calibri" w:cs="" w:cstheme="minorBidi" w:eastAsiaTheme="minorHAnsi"/>
          <w:color w:val="auto"/>
          <w:kern w:val="0"/>
          <w:sz w:val="18"/>
          <w:szCs w:val="18"/>
          <w:lang w:val="en-US" w:eastAsia="en-US" w:bidi="ar-SA"/>
        </w:rPr>
        <w:t>5</w:t>
      </w:r>
    </w:ins>
    <w:ins w:id="11" w:author="Unknown Author" w:date="2021-11-13T15:34:21Z">
      <w:r>
        <w:rPr>
          <w:rFonts w:eastAsia="Calibri" w:cs="" w:cstheme="minorBidi" w:eastAsiaTheme="minorHAnsi"/>
          <w:color w:val="auto"/>
          <w:kern w:val="0"/>
          <w:sz w:val="18"/>
          <w:szCs w:val="18"/>
          <w:lang w:val="en-US" w:eastAsia="en-US" w:bidi="ar-SA"/>
        </w:rPr>
        <w:t>, 2021</w:t>
      </w:r>
    </w:ins>
    <w:bookmarkEnd w:id="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2" w:author="Unknown Author" w:date="2021-11-13T15:34:46Z">
      <w:r>
        <w:rPr>
          <w:rFonts w:eastAsia="Calibri" w:cs="" w:cstheme="minorBidi" w:eastAsiaTheme="minorHAnsi"/>
          <w:color w:val="auto"/>
          <w:kern w:val="0"/>
          <w:sz w:val="18"/>
          <w:szCs w:val="18"/>
          <w:lang w:val="en-US" w:eastAsia="en-US" w:bidi="ar-SA"/>
        </w:rPr>
        <w:t>Monday, November 1</w:t>
      </w:r>
    </w:ins>
    <w:ins w:id="13" w:author="Unknown Author" w:date="2021-11-13T15:34:46Z">
      <w:r>
        <w:rPr>
          <w:rFonts w:eastAsia="Calibri" w:cs="" w:cstheme="minorBidi" w:eastAsiaTheme="minorHAnsi"/>
          <w:color w:val="auto"/>
          <w:kern w:val="0"/>
          <w:sz w:val="18"/>
          <w:szCs w:val="18"/>
          <w:lang w:val="en-US" w:eastAsia="en-US" w:bidi="ar-SA"/>
        </w:rPr>
        <w:t>5</w:t>
      </w:r>
    </w:ins>
    <w:ins w:id="14" w:author="Unknown Author" w:date="2021-11-13T15:34:46Z">
      <w:r>
        <w:rPr>
          <w:rFonts w:eastAsia="Calibri" w:cs="" w:cstheme="minorBidi" w:eastAsiaTheme="minorHAnsi"/>
          <w:color w:val="auto"/>
          <w:kern w:val="0"/>
          <w:sz w:val="18"/>
          <w:szCs w:val="18"/>
          <w:lang w:val="en-US" w:eastAsia="en-US" w:bidi="ar-SA"/>
        </w:rPr>
        <w:t>, 2021</w:t>
      </w:r>
    </w:ins>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EndnoteCharacters">
    <w:name w:val="Endnote Characters"/>
    <w:qForma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Application>LibreOffice/6.3.2.2$Windows_X86_64 LibreOffice_project/98b30e735bda24bc04ab42594c85f7fd8be07b9c</Application>
  <Pages>5</Pages>
  <Words>419</Words>
  <Characters>2241</Characters>
  <CharactersWithSpaces>2623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dcterms:modified xsi:type="dcterms:W3CDTF">2021-11-13T15:36:49Z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